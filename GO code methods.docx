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7B150" w14:textId="773B2D00" w:rsidR="007A0357" w:rsidRDefault="007A0357" w:rsidP="007A0357">
      <w:pPr>
        <w:pStyle w:val="Title"/>
      </w:pPr>
      <w:r>
        <w:t xml:space="preserve">Census Graduate Earnings </w:t>
      </w:r>
      <w:r w:rsidR="0040590A">
        <w:t>R cod</w:t>
      </w:r>
      <w:r w:rsidR="006122DE">
        <w:t>e</w:t>
      </w:r>
    </w:p>
    <w:p w14:paraId="1889EEB5" w14:textId="6E99428C" w:rsidR="007A0357" w:rsidRDefault="006122DE" w:rsidP="007A0357">
      <w:pPr>
        <w:pStyle w:val="Subtitle"/>
      </w:pPr>
      <w:r>
        <w:t>Programming-level</w:t>
      </w:r>
      <w:r w:rsidR="007A0357">
        <w:t xml:space="preserve"> documentation for the Graduate Outcomes Census analysis project</w:t>
      </w:r>
    </w:p>
    <w:p w14:paraId="047ED43A" w14:textId="2C24DEEC" w:rsidR="00546A2E" w:rsidRPr="00270D78" w:rsidRDefault="00546A2E" w:rsidP="00270D78">
      <w:pPr>
        <w:rPr>
          <w:i/>
          <w:iCs/>
        </w:rPr>
      </w:pPr>
      <w:r>
        <w:rPr>
          <w:i/>
          <w:iCs/>
        </w:rPr>
        <w:t xml:space="preserve">This documentation is intended to supplement the high-level purpose and methodology report, </w:t>
      </w:r>
      <w:r w:rsidR="00804363">
        <w:t>2018 Census</w:t>
      </w:r>
      <w:r w:rsidR="00270D78">
        <w:t xml:space="preserve"> Graduate Outcomes Project Overview. </w:t>
      </w:r>
      <w:r w:rsidR="00270D78">
        <w:rPr>
          <w:i/>
          <w:iCs/>
        </w:rPr>
        <w:t>Also note that further brief explanations and comments have been inserted into the code directly.</w:t>
      </w:r>
    </w:p>
    <w:p w14:paraId="712FA9B3" w14:textId="77777777" w:rsidR="002722E2" w:rsidRPr="00003462" w:rsidRDefault="002722E2" w:rsidP="002722E2">
      <w:pPr>
        <w:rPr>
          <w:lang w:val="mi-NZ"/>
        </w:rPr>
      </w:pPr>
      <w:r>
        <w:rPr>
          <w:lang w:val="mi-NZ"/>
        </w:rPr>
        <w:t>This set of R codes transforms census data relating to tertiary qualifications and income into a set of datasets that are used for the Graduate Outcomes census-based tool on the Universities New Zealand website.</w:t>
      </w:r>
    </w:p>
    <w:p w14:paraId="4C8E26EC" w14:textId="77777777" w:rsidR="002722E2" w:rsidRDefault="002722E2" w:rsidP="002722E2">
      <w:pPr>
        <w:pStyle w:val="Heading1"/>
        <w:rPr>
          <w:lang w:val="mi-NZ"/>
        </w:rPr>
      </w:pPr>
      <w:r>
        <w:rPr>
          <w:lang w:val="mi-NZ"/>
        </w:rPr>
        <w:t>Set-up</w:t>
      </w:r>
    </w:p>
    <w:p w14:paraId="0477FEFC" w14:textId="77777777" w:rsidR="002722E2" w:rsidRDefault="002722E2" w:rsidP="002722E2">
      <w:pPr>
        <w:pStyle w:val="Heading2"/>
      </w:pPr>
      <w:r>
        <w:t>Folders</w:t>
      </w:r>
    </w:p>
    <w:p w14:paraId="0A7DB575" w14:textId="77777777" w:rsidR="002722E2" w:rsidRDefault="002722E2" w:rsidP="002722E2">
      <w:r>
        <w:t>You need to have the following folders:</w:t>
      </w:r>
    </w:p>
    <w:p w14:paraId="13A70DEB" w14:textId="77777777" w:rsidR="002722E2" w:rsidRDefault="002722E2" w:rsidP="002722E2">
      <w:pPr>
        <w:pStyle w:val="ListParagraph"/>
        <w:numPr>
          <w:ilvl w:val="0"/>
          <w:numId w:val="12"/>
        </w:numPr>
      </w:pPr>
      <w:r>
        <w:t>datasets</w:t>
      </w:r>
    </w:p>
    <w:p w14:paraId="0ACD9DA2" w14:textId="77777777" w:rsidR="002722E2" w:rsidRDefault="002722E2" w:rsidP="002722E2">
      <w:pPr>
        <w:pStyle w:val="ListParagraph"/>
        <w:numPr>
          <w:ilvl w:val="0"/>
          <w:numId w:val="12"/>
        </w:numPr>
      </w:pPr>
      <w:r>
        <w:t>input_data</w:t>
      </w:r>
    </w:p>
    <w:p w14:paraId="0D24F83E" w14:textId="77777777" w:rsidR="002722E2" w:rsidRDefault="002722E2" w:rsidP="002722E2">
      <w:pPr>
        <w:pStyle w:val="ListParagraph"/>
        <w:numPr>
          <w:ilvl w:val="0"/>
          <w:numId w:val="12"/>
        </w:numPr>
      </w:pPr>
      <w:r>
        <w:t>metadata</w:t>
      </w:r>
    </w:p>
    <w:p w14:paraId="5E541253" w14:textId="77777777" w:rsidR="002722E2" w:rsidRDefault="002722E2" w:rsidP="002722E2">
      <w:pPr>
        <w:pStyle w:val="ListParagraph"/>
        <w:numPr>
          <w:ilvl w:val="0"/>
          <w:numId w:val="12"/>
        </w:numPr>
      </w:pPr>
      <w:r>
        <w:t>program_costs</w:t>
      </w:r>
    </w:p>
    <w:p w14:paraId="5A4FF602" w14:textId="77777777" w:rsidR="002722E2" w:rsidRDefault="002722E2" w:rsidP="002722E2">
      <w:pPr>
        <w:pStyle w:val="ListParagraph"/>
        <w:numPr>
          <w:ilvl w:val="0"/>
          <w:numId w:val="12"/>
        </w:numPr>
      </w:pPr>
      <w:r>
        <w:t>Rbooks</w:t>
      </w:r>
    </w:p>
    <w:p w14:paraId="489D8E3B" w14:textId="77777777" w:rsidR="002722E2" w:rsidRDefault="002722E2" w:rsidP="002722E2">
      <w:pPr>
        <w:pStyle w:val="ListParagraph"/>
        <w:numPr>
          <w:ilvl w:val="0"/>
          <w:numId w:val="12"/>
        </w:numPr>
      </w:pPr>
      <w:r>
        <w:t>scripts</w:t>
      </w:r>
    </w:p>
    <w:p w14:paraId="5F664FAA" w14:textId="77777777" w:rsidR="002722E2" w:rsidRDefault="002722E2" w:rsidP="002722E2">
      <w:pPr>
        <w:pStyle w:val="ListParagraph"/>
        <w:numPr>
          <w:ilvl w:val="0"/>
          <w:numId w:val="12"/>
        </w:numPr>
      </w:pPr>
      <w:r>
        <w:t>working_outputs</w:t>
      </w:r>
    </w:p>
    <w:p w14:paraId="730B0B9D" w14:textId="77777777" w:rsidR="002722E2" w:rsidRDefault="002722E2" w:rsidP="002722E2">
      <w:pPr>
        <w:pStyle w:val="Heading3"/>
      </w:pPr>
      <w:r>
        <w:t>Datasets</w:t>
      </w:r>
    </w:p>
    <w:p w14:paraId="09C98498" w14:textId="1A33F3D8" w:rsidR="002722E2" w:rsidRDefault="002722E2" w:rsidP="002722E2">
      <w:r>
        <w:t xml:space="preserve">Currently only holds pre-imputation data. All other datasets are being stored in </w:t>
      </w:r>
      <w:r w:rsidR="004C0AE8">
        <w:t xml:space="preserve">the </w:t>
      </w:r>
      <w:r>
        <w:t>SQL database</w:t>
      </w:r>
      <w:r w:rsidR="00C23A5D">
        <w:t>.</w:t>
      </w:r>
    </w:p>
    <w:p w14:paraId="12F066C1" w14:textId="6D6C2B13" w:rsidR="002722E2" w:rsidRDefault="002722E2" w:rsidP="002722E2">
      <w:pPr>
        <w:pStyle w:val="Heading3"/>
      </w:pPr>
      <w:r>
        <w:t>Input</w:t>
      </w:r>
      <w:r w:rsidR="008A2756">
        <w:t>_</w:t>
      </w:r>
      <w:r>
        <w:t>data</w:t>
      </w:r>
    </w:p>
    <w:p w14:paraId="2BA2C20C" w14:textId="77777777" w:rsidR="002722E2" w:rsidRDefault="002722E2" w:rsidP="002722E2">
      <w:r>
        <w:t xml:space="preserve">This folder contains the data which has been output from the Datalab or obtained from Stats NZ via custom request. </w:t>
      </w:r>
    </w:p>
    <w:p w14:paraId="1DFB0839" w14:textId="77777777" w:rsidR="002722E2" w:rsidRDefault="002722E2" w:rsidP="002722E2">
      <w:pPr>
        <w:rPr>
          <w:lang w:val="mi-NZ"/>
        </w:rPr>
      </w:pPr>
      <w:r>
        <w:rPr>
          <w:lang w:val="mi-NZ"/>
        </w:rPr>
        <w:t xml:space="preserve">Excel workbook </w:t>
      </w:r>
      <w:r w:rsidRPr="008B5D72">
        <w:rPr>
          <w:lang w:val="mi-NZ"/>
        </w:rPr>
        <w:t>JOB-10148-1 - FIELD OF STUDY INCOME.XLSX</w:t>
      </w:r>
      <w:r>
        <w:rPr>
          <w:lang w:val="mi-NZ"/>
        </w:rPr>
        <w:t xml:space="preserve"> contains the following columns: </w:t>
      </w:r>
    </w:p>
    <w:p w14:paraId="42773F95" w14:textId="77777777" w:rsidR="002722E2" w:rsidRDefault="002722E2" w:rsidP="002722E2">
      <w:pPr>
        <w:pStyle w:val="ListParagraph"/>
        <w:numPr>
          <w:ilvl w:val="0"/>
          <w:numId w:val="5"/>
        </w:numPr>
        <w:rPr>
          <w:lang w:val="mi-NZ"/>
        </w:rPr>
      </w:pPr>
      <w:r>
        <w:rPr>
          <w:lang w:val="mi-NZ"/>
        </w:rPr>
        <w:t>Work status</w:t>
      </w:r>
    </w:p>
    <w:p w14:paraId="73CF1EE7" w14:textId="77777777" w:rsidR="002722E2" w:rsidRDefault="002722E2" w:rsidP="002722E2">
      <w:pPr>
        <w:pStyle w:val="ListParagraph"/>
        <w:numPr>
          <w:ilvl w:val="0"/>
          <w:numId w:val="5"/>
        </w:numPr>
        <w:rPr>
          <w:lang w:val="mi-NZ"/>
        </w:rPr>
      </w:pPr>
      <w:r>
        <w:rPr>
          <w:lang w:val="mi-NZ"/>
        </w:rPr>
        <w:t>Highest qualification</w:t>
      </w:r>
    </w:p>
    <w:p w14:paraId="6BE173B5" w14:textId="77777777" w:rsidR="002722E2" w:rsidRDefault="002722E2" w:rsidP="002722E2">
      <w:pPr>
        <w:pStyle w:val="ListParagraph"/>
        <w:numPr>
          <w:ilvl w:val="0"/>
          <w:numId w:val="5"/>
        </w:numPr>
        <w:rPr>
          <w:lang w:val="mi-NZ"/>
        </w:rPr>
      </w:pPr>
      <w:r>
        <w:rPr>
          <w:lang w:val="mi-NZ"/>
        </w:rPr>
        <w:t>Post School Qualification Field</w:t>
      </w:r>
    </w:p>
    <w:p w14:paraId="4320E742" w14:textId="77777777" w:rsidR="002722E2" w:rsidRDefault="002722E2" w:rsidP="002722E2">
      <w:pPr>
        <w:pStyle w:val="ListParagraph"/>
        <w:numPr>
          <w:ilvl w:val="0"/>
          <w:numId w:val="5"/>
        </w:numPr>
        <w:rPr>
          <w:lang w:val="mi-NZ"/>
        </w:rPr>
      </w:pPr>
      <w:r>
        <w:rPr>
          <w:lang w:val="mi-NZ"/>
        </w:rPr>
        <w:t>Age group</w:t>
      </w:r>
    </w:p>
    <w:p w14:paraId="6054963B" w14:textId="77777777" w:rsidR="002722E2" w:rsidRDefault="002722E2" w:rsidP="002722E2">
      <w:pPr>
        <w:pStyle w:val="ListParagraph"/>
        <w:numPr>
          <w:ilvl w:val="0"/>
          <w:numId w:val="5"/>
        </w:numPr>
        <w:rPr>
          <w:lang w:val="mi-NZ"/>
        </w:rPr>
      </w:pPr>
      <w:r>
        <w:rPr>
          <w:lang w:val="mi-NZ"/>
        </w:rPr>
        <w:t>Income brackets (including Loss and Zero income)</w:t>
      </w:r>
    </w:p>
    <w:p w14:paraId="28144BAC" w14:textId="77777777" w:rsidR="002722E2" w:rsidRDefault="002722E2" w:rsidP="002722E2">
      <w:pPr>
        <w:pStyle w:val="ListParagraph"/>
        <w:numPr>
          <w:ilvl w:val="0"/>
          <w:numId w:val="5"/>
        </w:numPr>
        <w:rPr>
          <w:lang w:val="mi-NZ"/>
        </w:rPr>
      </w:pPr>
      <w:r>
        <w:rPr>
          <w:lang w:val="mi-NZ"/>
        </w:rPr>
        <w:t>Total count (stated and not stated)</w:t>
      </w:r>
    </w:p>
    <w:p w14:paraId="2DA7D117" w14:textId="77777777" w:rsidR="002722E2" w:rsidRDefault="002722E2" w:rsidP="002722E2">
      <w:pPr>
        <w:pStyle w:val="ListParagraph"/>
        <w:numPr>
          <w:ilvl w:val="0"/>
          <w:numId w:val="5"/>
        </w:numPr>
        <w:rPr>
          <w:lang w:val="mi-NZ"/>
        </w:rPr>
      </w:pPr>
      <w:r w:rsidRPr="0022189D">
        <w:rPr>
          <w:lang w:val="mi-NZ"/>
        </w:rPr>
        <w:t>Mean Income</w:t>
      </w:r>
    </w:p>
    <w:p w14:paraId="1A0D1D66" w14:textId="77777777" w:rsidR="002722E2" w:rsidRDefault="002722E2" w:rsidP="002722E2">
      <w:pPr>
        <w:pStyle w:val="ListParagraph"/>
        <w:numPr>
          <w:ilvl w:val="0"/>
          <w:numId w:val="5"/>
        </w:numPr>
        <w:rPr>
          <w:lang w:val="mi-NZ"/>
        </w:rPr>
      </w:pPr>
      <w:r w:rsidRPr="0022189D">
        <w:rPr>
          <w:lang w:val="mi-NZ"/>
        </w:rPr>
        <w:lastRenderedPageBreak/>
        <w:t>Median Income</w:t>
      </w:r>
    </w:p>
    <w:p w14:paraId="042D94D2" w14:textId="592AC550" w:rsidR="002722E2" w:rsidRPr="00576C27" w:rsidRDefault="002722E2" w:rsidP="002722E2">
      <w:r>
        <w:t>The t3 files</w:t>
      </w:r>
      <w:r w:rsidR="00D40993">
        <w:t xml:space="preserve">, </w:t>
      </w:r>
      <w:r w:rsidR="00272153" w:rsidRPr="00272153">
        <w:rPr>
          <w:i/>
          <w:iCs/>
        </w:rPr>
        <w:t>t3 - Occupation by field of study.xlsx</w:t>
      </w:r>
      <w:r w:rsidR="00272153">
        <w:t xml:space="preserve"> and </w:t>
      </w:r>
      <w:r w:rsidR="00272153" w:rsidRPr="00272153">
        <w:rPr>
          <w:i/>
          <w:iCs/>
        </w:rPr>
        <w:t>t3 - Occupation by</w:t>
      </w:r>
      <w:r w:rsidR="00272153">
        <w:rPr>
          <w:i/>
          <w:iCs/>
        </w:rPr>
        <w:t xml:space="preserve"> narrow</w:t>
      </w:r>
      <w:r w:rsidR="00272153" w:rsidRPr="00272153">
        <w:rPr>
          <w:i/>
          <w:iCs/>
        </w:rPr>
        <w:t xml:space="preserve"> field of study</w:t>
      </w:r>
      <w:r w:rsidR="00272153">
        <w:t>.</w:t>
      </w:r>
      <w:r w:rsidR="00272153">
        <w:rPr>
          <w:i/>
          <w:iCs/>
        </w:rPr>
        <w:t>xlsx</w:t>
      </w:r>
      <w:r>
        <w:t xml:space="preserve"> contain the occupation by field of study data which we could not get from the custom request</w:t>
      </w:r>
      <w:r w:rsidR="00925203">
        <w:t xml:space="preserve"> so had to output from the IDI.</w:t>
      </w:r>
    </w:p>
    <w:p w14:paraId="63B2E9B2" w14:textId="77777777" w:rsidR="002722E2" w:rsidRDefault="002722E2" w:rsidP="002722E2">
      <w:pPr>
        <w:pStyle w:val="Heading3"/>
      </w:pPr>
      <w:r>
        <w:t>Metadata</w:t>
      </w:r>
    </w:p>
    <w:p w14:paraId="61BC2E59" w14:textId="77777777" w:rsidR="002722E2" w:rsidRDefault="002722E2" w:rsidP="002722E2">
      <w:r>
        <w:t>These are mostly lookup files downloaded from Stats NZ.</w:t>
      </w:r>
    </w:p>
    <w:p w14:paraId="0B4B00A0" w14:textId="15D76A68" w:rsidR="002722E2" w:rsidRDefault="002722E2" w:rsidP="002722E2">
      <w:pPr>
        <w:pStyle w:val="Heading3"/>
      </w:pPr>
      <w:r>
        <w:t>Program</w:t>
      </w:r>
      <w:r w:rsidR="008A2756">
        <w:t>_</w:t>
      </w:r>
      <w:r>
        <w:t>costs</w:t>
      </w:r>
    </w:p>
    <w:p w14:paraId="5763AA01" w14:textId="1E714FA5" w:rsidR="002722E2" w:rsidRDefault="002722E2" w:rsidP="002722E2">
      <w:r>
        <w:t xml:space="preserve">Contains </w:t>
      </w:r>
      <w:r w:rsidR="00CF362F">
        <w:t>two</w:t>
      </w:r>
      <w:r>
        <w:t xml:space="preserve"> file</w:t>
      </w:r>
      <w:r w:rsidR="00FB0323">
        <w:t>s: one,</w:t>
      </w:r>
      <w:r>
        <w:t xml:space="preserve"> </w:t>
      </w:r>
      <w:r w:rsidR="00F739C3">
        <w:t xml:space="preserve">containing </w:t>
      </w:r>
      <w:r>
        <w:t xml:space="preserve">SAC funding </w:t>
      </w:r>
      <w:r w:rsidR="00C94F46">
        <w:t xml:space="preserve">codes </w:t>
      </w:r>
      <w:r>
        <w:t>mapped to NZSCED codes</w:t>
      </w:r>
      <w:r w:rsidR="00C94F46">
        <w:t xml:space="preserve"> and NZQF levels</w:t>
      </w:r>
      <w:r>
        <w:t xml:space="preserve">, </w:t>
      </w:r>
      <w:r w:rsidR="00FB0323">
        <w:t xml:space="preserve">is </w:t>
      </w:r>
      <w:r>
        <w:t>required by the screen scraping notebook.</w:t>
      </w:r>
      <w:r w:rsidR="00FB0323">
        <w:t xml:space="preserve"> The other is the output of this screen-scraping.</w:t>
      </w:r>
    </w:p>
    <w:p w14:paraId="1A5EE5E1" w14:textId="77777777" w:rsidR="002722E2" w:rsidRPr="007D3BB3" w:rsidRDefault="002722E2" w:rsidP="002722E2">
      <w:pPr>
        <w:pStyle w:val="Heading3"/>
        <w:rPr>
          <w:color w:val="auto"/>
          <w:lang w:val="mi-NZ"/>
        </w:rPr>
      </w:pPr>
      <w:r>
        <w:t>Rbooks</w:t>
      </w:r>
    </w:p>
    <w:p w14:paraId="45A59DB6" w14:textId="4A0CE4B6" w:rsidR="002722E2" w:rsidRDefault="002722E2" w:rsidP="002722E2">
      <w:r>
        <w:t>This folder has several R Markdown notebooks, containing code chunks and comments. These need to be run in the order of the</w:t>
      </w:r>
      <w:r w:rsidR="00D77B54">
        <w:t>ir</w:t>
      </w:r>
      <w:r>
        <w:t xml:space="preserve"> prefix as they create datasets which the subsequent notebooks use.</w:t>
      </w:r>
    </w:p>
    <w:p w14:paraId="7DA03910" w14:textId="0DE87B7E" w:rsidR="002722E2" w:rsidRDefault="002722E2" w:rsidP="002722E2">
      <w:r>
        <w:t>Explanation of what each set of codes does</w:t>
      </w:r>
      <w:r w:rsidR="00266C89">
        <w:t xml:space="preserve">, including what datasets are produced, </w:t>
      </w:r>
      <w:r>
        <w:t>is given after this Set-up section.</w:t>
      </w:r>
    </w:p>
    <w:p w14:paraId="310B9BF1" w14:textId="77777777" w:rsidR="002722E2" w:rsidRDefault="002722E2" w:rsidP="002722E2">
      <w:pPr>
        <w:pStyle w:val="Heading3"/>
      </w:pPr>
      <w:r>
        <w:t>Scripts</w:t>
      </w:r>
    </w:p>
    <w:p w14:paraId="256A4CFC" w14:textId="77777777" w:rsidR="002722E2" w:rsidRDefault="002722E2" w:rsidP="002722E2">
      <w:r>
        <w:t>Contains R scripts which contain functions which can be shared between R notebooks.</w:t>
      </w:r>
    </w:p>
    <w:p w14:paraId="7A18309E" w14:textId="77777777" w:rsidR="002722E2" w:rsidRDefault="002722E2" w:rsidP="002722E2">
      <w:pPr>
        <w:pStyle w:val="Heading3"/>
      </w:pPr>
      <w:r>
        <w:t>Working outputs</w:t>
      </w:r>
    </w:p>
    <w:p w14:paraId="0D0E0BC5" w14:textId="293A1FA2" w:rsidR="002722E2" w:rsidRDefault="002722E2" w:rsidP="002722E2">
      <w:r>
        <w:t xml:space="preserve">Some </w:t>
      </w:r>
      <w:r w:rsidR="00D0229B">
        <w:t>CSV</w:t>
      </w:r>
      <w:r>
        <w:t xml:space="preserve"> or </w:t>
      </w:r>
      <w:r w:rsidR="00D0229B">
        <w:t>E</w:t>
      </w:r>
      <w:r>
        <w:t>xcel files are or were written to this file to have a look at the output.</w:t>
      </w:r>
    </w:p>
    <w:p w14:paraId="6EE64D78" w14:textId="77777777" w:rsidR="002722E2" w:rsidRDefault="002722E2" w:rsidP="002722E2">
      <w:pPr>
        <w:pStyle w:val="ListParagraph"/>
        <w:numPr>
          <w:ilvl w:val="0"/>
          <w:numId w:val="8"/>
        </w:numPr>
        <w:rPr>
          <w:lang w:val="mi-NZ"/>
        </w:rPr>
      </w:pPr>
      <w:r>
        <w:rPr>
          <w:i/>
          <w:iCs/>
          <w:lang w:val="mi-NZ"/>
        </w:rPr>
        <w:t xml:space="preserve">Unz_common.r </w:t>
      </w:r>
    </w:p>
    <w:p w14:paraId="1436EAAF" w14:textId="77777777" w:rsidR="002722E2" w:rsidRPr="00342155" w:rsidRDefault="002722E2" w:rsidP="002722E2">
      <w:pPr>
        <w:pStyle w:val="ListParagraph"/>
        <w:numPr>
          <w:ilvl w:val="0"/>
          <w:numId w:val="8"/>
        </w:numPr>
        <w:rPr>
          <w:lang w:val="mi-NZ"/>
        </w:rPr>
      </w:pPr>
      <w:r>
        <w:rPr>
          <w:i/>
          <w:iCs/>
          <w:lang w:val="mi-NZ"/>
        </w:rPr>
        <w:t>Cross-tabulation.r</w:t>
      </w:r>
    </w:p>
    <w:p w14:paraId="5E5EC2E2" w14:textId="65D72420" w:rsidR="009E7DFE" w:rsidRPr="00C35777" w:rsidRDefault="002722E2" w:rsidP="00E44DD8">
      <w:pPr>
        <w:pStyle w:val="Heading2"/>
      </w:pPr>
      <w:r w:rsidRPr="00C35777">
        <w:t>Database</w:t>
      </w:r>
    </w:p>
    <w:p w14:paraId="41651836" w14:textId="2AD2A809" w:rsidR="002722E2" w:rsidRDefault="002722E2" w:rsidP="00E44DD8">
      <w:r>
        <w:t xml:space="preserve">This process needs an SQL database to be setup. The connection is created in the </w:t>
      </w:r>
      <w:r w:rsidRPr="000F02A5">
        <w:t>connect_to_GO_analysis_database</w:t>
      </w:r>
      <w:r>
        <w:t xml:space="preserve"> function, defined in the unz_common script.</w:t>
      </w:r>
    </w:p>
    <w:p w14:paraId="6E85200F" w14:textId="50B1ABC9" w:rsidR="009E7DFE" w:rsidRPr="00C35777" w:rsidRDefault="00D34294" w:rsidP="00E44DD8">
      <w:pPr>
        <w:pStyle w:val="Heading2"/>
        <w:rPr>
          <w:rStyle w:val="SubtleReference"/>
          <w:smallCaps w:val="0"/>
        </w:rPr>
      </w:pPr>
      <w:r w:rsidRPr="00C35777">
        <w:t>Output/final result</w:t>
      </w:r>
    </w:p>
    <w:p w14:paraId="5E5EAA6E" w14:textId="77777777" w:rsidR="002722E2" w:rsidRPr="003D334F" w:rsidRDefault="007E4074" w:rsidP="002722E2">
      <w:pPr>
        <w:rPr>
          <w:lang w:val="mi-NZ"/>
        </w:rPr>
      </w:pPr>
      <w:hyperlink r:id="rId11" w:history="1">
        <w:r w:rsidR="002722E2" w:rsidRPr="00652FAE">
          <w:rPr>
            <w:rStyle w:val="Hyperlink"/>
            <w:lang w:val="mi-NZ"/>
          </w:rPr>
          <w:t>https://www.nzgraduateoutcomes.ac.nz/EmploymentResearch</w:t>
        </w:r>
      </w:hyperlink>
      <w:r w:rsidR="002722E2" w:rsidRPr="003D334F">
        <w:rPr>
          <w:lang w:val="mi-NZ"/>
        </w:rPr>
        <w:t xml:space="preserve"> </w:t>
      </w:r>
    </w:p>
    <w:p w14:paraId="70BD1D7E" w14:textId="36C2D5DF" w:rsidR="002722E2" w:rsidRPr="001D135A" w:rsidRDefault="006033B6" w:rsidP="002722E2">
      <w:pPr>
        <w:pStyle w:val="ListParagraph"/>
        <w:numPr>
          <w:ilvl w:val="0"/>
          <w:numId w:val="6"/>
        </w:numPr>
        <w:rPr>
          <w:lang w:val="mi-NZ"/>
        </w:rPr>
      </w:pPr>
      <w:r>
        <w:rPr>
          <w:lang w:val="mi-NZ"/>
        </w:rPr>
        <w:t xml:space="preserve">For each </w:t>
      </w:r>
      <w:r w:rsidR="00DE28EE">
        <w:rPr>
          <w:lang w:val="mi-NZ"/>
        </w:rPr>
        <w:t xml:space="preserve">level of study, field of study, </w:t>
      </w:r>
      <w:r w:rsidR="004A27DC">
        <w:rPr>
          <w:lang w:val="mi-NZ"/>
        </w:rPr>
        <w:t>employment</w:t>
      </w:r>
      <w:r w:rsidR="00DE28EE">
        <w:rPr>
          <w:lang w:val="mi-NZ"/>
        </w:rPr>
        <w:t xml:space="preserve"> code (fulltime and all)</w:t>
      </w:r>
      <w:r w:rsidR="004A27DC">
        <w:rPr>
          <w:lang w:val="mi-NZ"/>
        </w:rPr>
        <w:t xml:space="preserve"> and age bracket (30-39 and 20-65+), the following variables: </w:t>
      </w:r>
    </w:p>
    <w:p w14:paraId="564473FD" w14:textId="77777777" w:rsidR="004A27DC" w:rsidRDefault="002722E2" w:rsidP="004A27DC">
      <w:pPr>
        <w:pStyle w:val="ListParagraph"/>
        <w:numPr>
          <w:ilvl w:val="1"/>
          <w:numId w:val="6"/>
        </w:numPr>
        <w:rPr>
          <w:lang w:val="mi-NZ"/>
        </w:rPr>
      </w:pPr>
      <w:r w:rsidRPr="001D135A">
        <w:rPr>
          <w:lang w:val="mi-NZ"/>
        </w:rPr>
        <w:t>Counts</w:t>
      </w:r>
    </w:p>
    <w:p w14:paraId="0095BC0E" w14:textId="77777777" w:rsidR="004A27DC" w:rsidRDefault="004A27DC" w:rsidP="004A27DC">
      <w:pPr>
        <w:pStyle w:val="ListParagraph"/>
        <w:numPr>
          <w:ilvl w:val="1"/>
          <w:numId w:val="6"/>
        </w:numPr>
        <w:rPr>
          <w:lang w:val="mi-NZ"/>
        </w:rPr>
      </w:pPr>
      <w:r>
        <w:rPr>
          <w:lang w:val="mi-NZ"/>
        </w:rPr>
        <w:t xml:space="preserve">Average </w:t>
      </w:r>
      <w:r w:rsidR="002722E2" w:rsidRPr="004A27DC">
        <w:rPr>
          <w:lang w:val="mi-NZ"/>
        </w:rPr>
        <w:t>annual</w:t>
      </w:r>
      <w:r>
        <w:rPr>
          <w:lang w:val="mi-NZ"/>
        </w:rPr>
        <w:t xml:space="preserve"> (age-standardised)</w:t>
      </w:r>
      <w:r w:rsidR="002722E2" w:rsidRPr="004A27DC">
        <w:rPr>
          <w:lang w:val="mi-NZ"/>
        </w:rPr>
        <w:t xml:space="preserve"> income, </w:t>
      </w:r>
    </w:p>
    <w:p w14:paraId="4703ADE1" w14:textId="08A1CFD0" w:rsidR="008036F7" w:rsidRDefault="002722E2" w:rsidP="004A27DC">
      <w:pPr>
        <w:pStyle w:val="ListParagraph"/>
        <w:numPr>
          <w:ilvl w:val="1"/>
          <w:numId w:val="6"/>
        </w:numPr>
        <w:rPr>
          <w:lang w:val="mi-NZ"/>
        </w:rPr>
      </w:pPr>
      <w:r w:rsidRPr="004A27DC">
        <w:rPr>
          <w:lang w:val="mi-NZ"/>
        </w:rPr>
        <w:t>lifetime earnings (above school leaver)</w:t>
      </w:r>
    </w:p>
    <w:p w14:paraId="42AE0C4E" w14:textId="78BFCFE7" w:rsidR="008036F7" w:rsidRDefault="008036F7" w:rsidP="004A27DC">
      <w:pPr>
        <w:pStyle w:val="ListParagraph"/>
        <w:numPr>
          <w:ilvl w:val="1"/>
          <w:numId w:val="6"/>
        </w:numPr>
        <w:rPr>
          <w:lang w:val="mi-NZ"/>
        </w:rPr>
      </w:pPr>
      <w:r>
        <w:rPr>
          <w:lang w:val="mi-NZ"/>
        </w:rPr>
        <w:t>Age when better off than a school leaver</w:t>
      </w:r>
    </w:p>
    <w:p w14:paraId="22215B51" w14:textId="2F70A8C5" w:rsidR="002722E2" w:rsidRDefault="002722E2" w:rsidP="004A27DC">
      <w:pPr>
        <w:pStyle w:val="ListParagraph"/>
        <w:numPr>
          <w:ilvl w:val="1"/>
          <w:numId w:val="6"/>
        </w:numPr>
        <w:rPr>
          <w:lang w:val="mi-NZ"/>
        </w:rPr>
      </w:pPr>
      <w:r w:rsidRPr="004A27DC">
        <w:rPr>
          <w:lang w:val="mi-NZ"/>
        </w:rPr>
        <w:t>% on benefit 2 and 5 years post graduation</w:t>
      </w:r>
    </w:p>
    <w:p w14:paraId="74B905AB" w14:textId="2D1D5ADA" w:rsidR="002722E2" w:rsidRPr="00E1240D" w:rsidRDefault="002722E2" w:rsidP="002722E2">
      <w:pPr>
        <w:pStyle w:val="ListParagraph"/>
        <w:numPr>
          <w:ilvl w:val="0"/>
          <w:numId w:val="6"/>
        </w:numPr>
        <w:rPr>
          <w:lang w:val="mi-NZ"/>
        </w:rPr>
      </w:pPr>
      <w:r w:rsidRPr="00E1240D">
        <w:rPr>
          <w:lang w:val="mi-NZ"/>
        </w:rPr>
        <w:t>Most common occupations by field of study and most common fields of study by occupation</w:t>
      </w:r>
    </w:p>
    <w:p w14:paraId="791B69C1" w14:textId="77777777" w:rsidR="002722E2" w:rsidRDefault="002722E2" w:rsidP="002722E2">
      <w:pPr>
        <w:pStyle w:val="Heading1"/>
        <w:rPr>
          <w:lang w:val="mi-NZ"/>
        </w:rPr>
      </w:pPr>
      <w:r>
        <w:rPr>
          <w:lang w:val="mi-NZ"/>
        </w:rPr>
        <w:lastRenderedPageBreak/>
        <w:t>Summary of process</w:t>
      </w:r>
    </w:p>
    <w:p w14:paraId="2BB4FC0A" w14:textId="109E9002" w:rsidR="002722E2" w:rsidRDefault="002722E2" w:rsidP="002722E2">
      <w:pPr>
        <w:pStyle w:val="ListParagraph"/>
        <w:numPr>
          <w:ilvl w:val="0"/>
          <w:numId w:val="13"/>
        </w:numPr>
        <w:rPr>
          <w:lang w:val="mi-NZ"/>
        </w:rPr>
      </w:pPr>
      <w:r>
        <w:rPr>
          <w:lang w:val="mi-NZ"/>
        </w:rPr>
        <w:t xml:space="preserve">Calculate average earnings for every </w:t>
      </w:r>
      <w:r w:rsidR="00866365">
        <w:rPr>
          <w:lang w:val="mi-NZ"/>
        </w:rPr>
        <w:t xml:space="preserve">age </w:t>
      </w:r>
      <w:r>
        <w:rPr>
          <w:lang w:val="mi-NZ"/>
        </w:rPr>
        <w:t>from 17-65, imputing values where necessary and allowed</w:t>
      </w:r>
    </w:p>
    <w:p w14:paraId="5935C6E6" w14:textId="32F3307C" w:rsidR="002722E2" w:rsidRDefault="002722E2" w:rsidP="002722E2">
      <w:pPr>
        <w:pStyle w:val="ListParagraph"/>
        <w:numPr>
          <w:ilvl w:val="0"/>
          <w:numId w:val="13"/>
        </w:numPr>
        <w:rPr>
          <w:lang w:val="mi-NZ"/>
        </w:rPr>
      </w:pPr>
      <w:r>
        <w:rPr>
          <w:lang w:val="mi-NZ"/>
        </w:rPr>
        <w:t xml:space="preserve">Age-standardise incomes by calculating a weighted mean based on </w:t>
      </w:r>
      <w:r w:rsidR="008C1B3C">
        <w:rPr>
          <w:lang w:val="mi-NZ"/>
        </w:rPr>
        <w:t>th</w:t>
      </w:r>
      <w:r w:rsidR="00B24318">
        <w:rPr>
          <w:lang w:val="mi-NZ"/>
        </w:rPr>
        <w:t xml:space="preserve">e </w:t>
      </w:r>
      <w:r>
        <w:rPr>
          <w:lang w:val="mi-NZ"/>
        </w:rPr>
        <w:t>proportion of people in each age bracket</w:t>
      </w:r>
    </w:p>
    <w:p w14:paraId="7F1C5964" w14:textId="0FC0ECE4" w:rsidR="002722E2" w:rsidRDefault="002722E2" w:rsidP="002722E2">
      <w:pPr>
        <w:pStyle w:val="ListParagraph"/>
        <w:numPr>
          <w:ilvl w:val="0"/>
          <w:numId w:val="13"/>
        </w:numPr>
        <w:rPr>
          <w:lang w:val="mi-NZ"/>
        </w:rPr>
      </w:pPr>
      <w:r>
        <w:rPr>
          <w:lang w:val="mi-NZ"/>
        </w:rPr>
        <w:t xml:space="preserve">Calculate tax and student loan payments for each qualification. Set income and tax of school-leavers </w:t>
      </w:r>
      <w:r w:rsidR="00BE2F22">
        <w:rPr>
          <w:lang w:val="mi-NZ"/>
        </w:rPr>
        <w:t xml:space="preserve">(no post-school qualification) </w:t>
      </w:r>
      <w:r>
        <w:rPr>
          <w:lang w:val="mi-NZ"/>
        </w:rPr>
        <w:t>as baseline variables. Calculate average difference in tax paid and income received for each qualification graduate compared to baseline</w:t>
      </w:r>
      <w:r w:rsidR="00F60E91">
        <w:rPr>
          <w:lang w:val="mi-NZ"/>
        </w:rPr>
        <w:t>, taking into account student loan repayments.</w:t>
      </w:r>
      <w:r w:rsidR="000074E2">
        <w:rPr>
          <w:lang w:val="mi-NZ"/>
        </w:rPr>
        <w:t xml:space="preserve"> Sum incomes to get lifetime earnings and tax paid</w:t>
      </w:r>
      <w:r w:rsidR="007D577F">
        <w:rPr>
          <w:lang w:val="mi-NZ"/>
        </w:rPr>
        <w:t xml:space="preserve"> minus </w:t>
      </w:r>
      <w:r w:rsidR="00211CED">
        <w:rPr>
          <w:lang w:val="mi-NZ"/>
        </w:rPr>
        <w:t>SAC funding.</w:t>
      </w:r>
      <w:r w:rsidR="000074E2">
        <w:rPr>
          <w:lang w:val="mi-NZ"/>
        </w:rPr>
        <w:t xml:space="preserve"> </w:t>
      </w:r>
    </w:p>
    <w:p w14:paraId="7D9E4A7C" w14:textId="011409A0" w:rsidR="002722E2" w:rsidRDefault="002722E2" w:rsidP="002722E2">
      <w:pPr>
        <w:pStyle w:val="ListParagraph"/>
        <w:numPr>
          <w:ilvl w:val="0"/>
          <w:numId w:val="13"/>
        </w:numPr>
        <w:rPr>
          <w:lang w:val="mi-NZ"/>
        </w:rPr>
      </w:pPr>
      <w:r>
        <w:rPr>
          <w:lang w:val="mi-NZ"/>
        </w:rPr>
        <w:t xml:space="preserve">Use these comparative values to calculate age at which </w:t>
      </w:r>
      <w:r>
        <w:rPr>
          <w:vertAlign w:val="subscript"/>
          <w:lang w:val="mi-NZ"/>
        </w:rPr>
        <w:softHyphen/>
      </w:r>
      <w:r>
        <w:rPr>
          <w:lang w:val="mi-NZ"/>
        </w:rPr>
        <w:t>graduates become ‘better off’ than school leavers, using profitability measure of Net Present Value (NPV)</w:t>
      </w:r>
      <w:r w:rsidR="00F60E91">
        <w:rPr>
          <w:lang w:val="mi-NZ"/>
        </w:rPr>
        <w:t xml:space="preserve"> which takes into account inflation (‘discount rate’).</w:t>
      </w:r>
      <w:r w:rsidR="000074E2">
        <w:rPr>
          <w:lang w:val="mi-NZ"/>
        </w:rPr>
        <w:t xml:space="preserve"> </w:t>
      </w:r>
    </w:p>
    <w:p w14:paraId="18E63C24" w14:textId="0E45C04E" w:rsidR="002722E2" w:rsidRPr="00130FB1" w:rsidRDefault="002722E2" w:rsidP="00130FB1">
      <w:pPr>
        <w:pStyle w:val="ListParagraph"/>
        <w:numPr>
          <w:ilvl w:val="0"/>
          <w:numId w:val="13"/>
        </w:numPr>
        <w:rPr>
          <w:lang w:val="mi-NZ"/>
        </w:rPr>
      </w:pPr>
      <w:r>
        <w:rPr>
          <w:lang w:val="mi-NZ"/>
        </w:rPr>
        <w:t>Output this data, grouping by 30-39 year-olds and everyone (limited to those who earned something)</w:t>
      </w:r>
      <w:r w:rsidR="00426D60">
        <w:rPr>
          <w:lang w:val="mi-NZ"/>
        </w:rPr>
        <w:t xml:space="preserve">. Also output </w:t>
      </w:r>
      <w:r>
        <w:rPr>
          <w:lang w:val="mi-NZ"/>
        </w:rPr>
        <w:t>most common occupations by field of study and most common fields of study by occupation.</w:t>
      </w:r>
      <w:r w:rsidR="00130FB1" w:rsidRPr="00130FB1">
        <w:rPr>
          <w:lang w:val="mi-NZ"/>
        </w:rPr>
        <w:t xml:space="preserve"> </w:t>
      </w:r>
    </w:p>
    <w:p w14:paraId="77DE03BC" w14:textId="563B2A68" w:rsidR="001079E9" w:rsidRPr="001079E9" w:rsidRDefault="00115FDA" w:rsidP="001079E9">
      <w:pPr>
        <w:pStyle w:val="Heading1"/>
      </w:pPr>
      <w:r>
        <w:t>SS_get_fees_durations_and_SAC_funding</w:t>
      </w:r>
      <w:r w:rsidR="001079E9">
        <w:t xml:space="preserve"> (screen-scraping)</w:t>
      </w:r>
    </w:p>
    <w:p w14:paraId="0891523C" w14:textId="59FE54E6" w:rsidR="00115FDA" w:rsidRDefault="00115FDA" w:rsidP="00115FDA">
      <w:r>
        <w:t>This file</w:t>
      </w:r>
      <w:r w:rsidR="001079E9">
        <w:t xml:space="preserve"> </w:t>
      </w:r>
      <w:r>
        <w:t xml:space="preserve">contains some Python and takes a long time to run. It web-scrapes SAC funding data from the TEC website and qualification fees and duration data from the Careers NZ website. </w:t>
      </w:r>
      <w:r w:rsidR="00983718">
        <w:t>It s</w:t>
      </w:r>
      <w:r w:rsidR="00DC2257">
        <w:t>hould not need to be run often</w:t>
      </w:r>
      <w:r w:rsidR="00983718">
        <w:t xml:space="preserve">. </w:t>
      </w:r>
      <w:r w:rsidR="00993B2A">
        <w:t xml:space="preserve">For further information on how this screen-scraping was done, see: </w:t>
      </w:r>
      <w:hyperlink r:id="rId12" w:history="1">
        <w:r w:rsidR="00993B2A" w:rsidRPr="00E601D8">
          <w:rPr>
            <w:rStyle w:val="Hyperlink"/>
          </w:rPr>
          <w:t>GO Obtaining Annual Fees, Durations and SAC funding</w:t>
        </w:r>
      </w:hyperlink>
      <w:r w:rsidR="00993B2A">
        <w:t xml:space="preserve"> &gt; Obtaining SAC Funding</w:t>
      </w:r>
    </w:p>
    <w:p w14:paraId="4A0C877C" w14:textId="53F4614F" w:rsidR="00115FDA" w:rsidRPr="00662043" w:rsidRDefault="00115FDA" w:rsidP="00115FDA">
      <w:r>
        <w:t xml:space="preserve">It outputs </w:t>
      </w:r>
      <w:r w:rsidR="00662043">
        <w:t>the</w:t>
      </w:r>
      <w:r>
        <w:t xml:space="preserve"> dataset </w:t>
      </w:r>
      <w:r w:rsidRPr="00CC1775">
        <w:rPr>
          <w:b/>
          <w:bCs/>
        </w:rPr>
        <w:t>NZSCED_SAC_rates.csv</w:t>
      </w:r>
      <w:r>
        <w:t xml:space="preserve"> </w:t>
      </w:r>
      <w:r w:rsidR="00662043">
        <w:t>and outputs</w:t>
      </w:r>
      <w:r>
        <w:t xml:space="preserve"> </w:t>
      </w:r>
      <w:r w:rsidRPr="00CC1775">
        <w:rPr>
          <w:b/>
          <w:bCs/>
        </w:rPr>
        <w:t>fees_durations_SAC.csv</w:t>
      </w:r>
      <w:r w:rsidR="00662043">
        <w:t>, which contains the following variables for each field of study and qualification level:</w:t>
      </w:r>
    </w:p>
    <w:p w14:paraId="05036506" w14:textId="77777777" w:rsidR="00115FDA" w:rsidRDefault="00115FDA" w:rsidP="00115FDA">
      <w:pPr>
        <w:pStyle w:val="ListParagraph"/>
        <w:numPr>
          <w:ilvl w:val="0"/>
          <w:numId w:val="15"/>
        </w:numPr>
      </w:pPr>
      <w:r>
        <w:t>duration_yr = Duration of qualification in years</w:t>
      </w:r>
    </w:p>
    <w:p w14:paraId="6E473DFD" w14:textId="5DDC0304" w:rsidR="00115FDA" w:rsidRDefault="00DB2AB7" w:rsidP="00115FDA">
      <w:pPr>
        <w:pStyle w:val="ListParagraph"/>
        <w:numPr>
          <w:ilvl w:val="0"/>
          <w:numId w:val="15"/>
        </w:numPr>
      </w:pPr>
      <w:r>
        <w:t>fee = course fees per year</w:t>
      </w:r>
    </w:p>
    <w:p w14:paraId="5C6C89B1" w14:textId="0692B915" w:rsidR="00416DE6" w:rsidRDefault="00416DE6" w:rsidP="00115FDA">
      <w:pPr>
        <w:pStyle w:val="ListParagraph"/>
        <w:numPr>
          <w:ilvl w:val="0"/>
          <w:numId w:val="15"/>
        </w:numPr>
      </w:pPr>
      <w:r>
        <w:t xml:space="preserve">cum_duration = </w:t>
      </w:r>
      <w:r w:rsidR="00045445">
        <w:t xml:space="preserve">total duration of study, including previous </w:t>
      </w:r>
      <w:r w:rsidR="00213F77">
        <w:t xml:space="preserve">study time </w:t>
      </w:r>
      <w:r w:rsidR="009C48C0">
        <w:t>for postgrad qualifications</w:t>
      </w:r>
    </w:p>
    <w:p w14:paraId="45D30E54" w14:textId="24521B4C" w:rsidR="009C48C0" w:rsidRDefault="009C48C0" w:rsidP="00115FDA">
      <w:pPr>
        <w:pStyle w:val="ListParagraph"/>
        <w:numPr>
          <w:ilvl w:val="0"/>
          <w:numId w:val="15"/>
        </w:numPr>
      </w:pPr>
      <w:r>
        <w:t xml:space="preserve">fee component = </w:t>
      </w:r>
      <w:r w:rsidR="00045FCA">
        <w:t>total course fees for qualification</w:t>
      </w:r>
    </w:p>
    <w:p w14:paraId="6A542604" w14:textId="6334BED3" w:rsidR="00532C86" w:rsidRDefault="00045FCA" w:rsidP="00115FDA">
      <w:pPr>
        <w:pStyle w:val="ListParagraph"/>
        <w:numPr>
          <w:ilvl w:val="0"/>
          <w:numId w:val="15"/>
        </w:numPr>
      </w:pPr>
      <w:r>
        <w:t>none_fee_component =</w:t>
      </w:r>
      <w:r w:rsidR="0032261E">
        <w:t xml:space="preserve"> total non-fee borrowing for qualification, </w:t>
      </w:r>
      <w:r w:rsidR="0032261E">
        <w:rPr>
          <w:b/>
          <w:bCs/>
        </w:rPr>
        <w:t xml:space="preserve">set to $1 per year </w:t>
      </w:r>
      <w:r w:rsidR="0032261E">
        <w:t>(maximum living cost withdrawal)</w:t>
      </w:r>
    </w:p>
    <w:p w14:paraId="38F179CA" w14:textId="77777777" w:rsidR="00532C86" w:rsidRDefault="00532C86" w:rsidP="00115FDA">
      <w:pPr>
        <w:pStyle w:val="ListParagraph"/>
        <w:numPr>
          <w:ilvl w:val="0"/>
          <w:numId w:val="15"/>
        </w:numPr>
      </w:pPr>
      <w:r>
        <w:t>duration_whole_yr =total (cumulative) duration of study, rounded down to nearest whole year</w:t>
      </w:r>
    </w:p>
    <w:p w14:paraId="7594C8B5" w14:textId="246CD7A1" w:rsidR="00E22848" w:rsidRDefault="00532C86" w:rsidP="00115FDA">
      <w:pPr>
        <w:pStyle w:val="ListParagraph"/>
        <w:numPr>
          <w:ilvl w:val="0"/>
          <w:numId w:val="15"/>
        </w:numPr>
      </w:pPr>
      <w:r>
        <w:t xml:space="preserve">loan_for_course = total </w:t>
      </w:r>
      <w:r w:rsidR="00E22848">
        <w:t>fees for qualification</w:t>
      </w:r>
      <w:r w:rsidR="00514E37">
        <w:t>+ total non-fee borrowing</w:t>
      </w:r>
    </w:p>
    <w:p w14:paraId="7CEDEE8C" w14:textId="521EF421" w:rsidR="00045FCA" w:rsidRDefault="00E22848" w:rsidP="00514E37">
      <w:pPr>
        <w:pStyle w:val="ListParagraph"/>
        <w:numPr>
          <w:ilvl w:val="0"/>
          <w:numId w:val="15"/>
        </w:numPr>
      </w:pPr>
      <w:r>
        <w:t>loan_at_graduation = total fees for course +</w:t>
      </w:r>
      <w:r w:rsidR="000274DA">
        <w:t xml:space="preserve"> total non-fee borrowing</w:t>
      </w:r>
      <w:r w:rsidR="00514E37">
        <w:t>, cumulative over all study</w:t>
      </w:r>
    </w:p>
    <w:p w14:paraId="08887886" w14:textId="358D84E4" w:rsidR="00514E37" w:rsidRDefault="003033BE" w:rsidP="00514E37">
      <w:pPr>
        <w:pStyle w:val="ListParagraph"/>
        <w:numPr>
          <w:ilvl w:val="0"/>
          <w:numId w:val="15"/>
        </w:numPr>
      </w:pPr>
      <w:r>
        <w:t>sac_funding = sac</w:t>
      </w:r>
      <w:r w:rsidR="00E64599">
        <w:t xml:space="preserve"> </w:t>
      </w:r>
      <w:r>
        <w:t xml:space="preserve">funding for </w:t>
      </w:r>
      <w:r w:rsidR="00E64599">
        <w:t>qualification</w:t>
      </w:r>
      <w:r>
        <w:t xml:space="preserve"> per year</w:t>
      </w:r>
    </w:p>
    <w:p w14:paraId="6569417A" w14:textId="608758A2" w:rsidR="003033BE" w:rsidRPr="00ED0DF0" w:rsidRDefault="00E64599" w:rsidP="00514E37">
      <w:pPr>
        <w:pStyle w:val="ListParagraph"/>
        <w:numPr>
          <w:ilvl w:val="0"/>
          <w:numId w:val="15"/>
        </w:numPr>
      </w:pPr>
      <w:r>
        <w:t>total_funding = total sac funding for qualification</w:t>
      </w:r>
    </w:p>
    <w:p w14:paraId="539DE647" w14:textId="77777777" w:rsidR="002722E2" w:rsidRDefault="002722E2" w:rsidP="002722E2">
      <w:pPr>
        <w:pStyle w:val="Heading1"/>
        <w:rPr>
          <w:lang w:val="mi-NZ"/>
        </w:rPr>
      </w:pPr>
      <w:r>
        <w:rPr>
          <w:lang w:val="mi-NZ"/>
        </w:rPr>
        <w:lastRenderedPageBreak/>
        <w:t>00_env_setup.rmd</w:t>
      </w:r>
    </w:p>
    <w:p w14:paraId="6B980A48" w14:textId="77777777" w:rsidR="002722E2" w:rsidRDefault="002722E2" w:rsidP="002722E2">
      <w:pPr>
        <w:rPr>
          <w:lang w:val="mi-NZ"/>
        </w:rPr>
      </w:pPr>
      <w:r>
        <w:rPr>
          <w:lang w:val="mi-NZ"/>
        </w:rPr>
        <w:t>Sets up database environment, checking necessary files and folders are at hand.</w:t>
      </w:r>
    </w:p>
    <w:p w14:paraId="42CF59DA" w14:textId="77777777" w:rsidR="002722E2" w:rsidRDefault="002722E2" w:rsidP="002722E2">
      <w:pPr>
        <w:rPr>
          <w:lang w:val="mi-NZ"/>
        </w:rPr>
      </w:pPr>
      <w:r>
        <w:rPr>
          <w:lang w:val="mi-NZ"/>
        </w:rPr>
        <w:t>Creates ‘schemas’  - wide, long, tab – akin to dataset libraries in SAS.</w:t>
      </w:r>
    </w:p>
    <w:p w14:paraId="59D7F3DA" w14:textId="398E8352" w:rsidR="00261BCE" w:rsidRDefault="002722E2" w:rsidP="006A7856">
      <w:pPr>
        <w:pStyle w:val="Heading1"/>
        <w:rPr>
          <w:lang w:val="mi-NZ"/>
        </w:rPr>
      </w:pPr>
      <w:r>
        <w:rPr>
          <w:lang w:val="mi-NZ"/>
        </w:rPr>
        <w:t>01_clean_income_dataset.rmd</w:t>
      </w:r>
      <w:r w:rsidRPr="00F335B0">
        <w:rPr>
          <w:lang w:val="mi-NZ"/>
        </w:rPr>
        <w:t xml:space="preserve"> </w:t>
      </w:r>
    </w:p>
    <w:p w14:paraId="6493F08F" w14:textId="115736A4" w:rsidR="002722E2" w:rsidRPr="003E4888" w:rsidRDefault="002722E2" w:rsidP="002722E2">
      <w:pPr>
        <w:rPr>
          <w:lang w:val="mi-NZ"/>
        </w:rPr>
      </w:pPr>
      <w:r>
        <w:rPr>
          <w:lang w:val="mi-NZ"/>
        </w:rPr>
        <w:t>Imports raw data (custom request from 2018 Census of income data: income by age, employment status, and field of study).</w:t>
      </w:r>
    </w:p>
    <w:p w14:paraId="1A808F9E" w14:textId="6B27994A" w:rsidR="002722E2" w:rsidRDefault="002722E2" w:rsidP="002722E2">
      <w:pPr>
        <w:rPr>
          <w:lang w:val="mi-NZ"/>
        </w:rPr>
      </w:pPr>
      <w:r>
        <w:rPr>
          <w:lang w:val="mi-NZ"/>
        </w:rPr>
        <w:t xml:space="preserve">Cleans data: renaming columns, applying variable codes, </w:t>
      </w:r>
      <w:r w:rsidR="000E0696">
        <w:rPr>
          <w:lang w:val="mi-NZ"/>
        </w:rPr>
        <w:t>labelling</w:t>
      </w:r>
      <w:r>
        <w:rPr>
          <w:lang w:val="mi-NZ"/>
        </w:rPr>
        <w:t xml:space="preserve"> </w:t>
      </w:r>
      <w:r>
        <w:rPr>
          <w:i/>
          <w:iCs/>
          <w:lang w:val="mi-NZ"/>
        </w:rPr>
        <w:t>total</w:t>
      </w:r>
      <w:r>
        <w:rPr>
          <w:lang w:val="mi-NZ"/>
        </w:rPr>
        <w:t xml:space="preserve"> rows </w:t>
      </w:r>
      <w:r w:rsidR="00200B08">
        <w:rPr>
          <w:lang w:val="mi-NZ"/>
        </w:rPr>
        <w:t xml:space="preserve">(to </w:t>
      </w:r>
      <w:r w:rsidR="000E0696">
        <w:rPr>
          <w:lang w:val="mi-NZ"/>
        </w:rPr>
        <w:t>remove</w:t>
      </w:r>
      <w:r w:rsidR="00200B08">
        <w:rPr>
          <w:lang w:val="mi-NZ"/>
        </w:rPr>
        <w:t xml:space="preserve"> later</w:t>
      </w:r>
      <w:r w:rsidR="00B14C69">
        <w:rPr>
          <w:lang w:val="mi-NZ"/>
        </w:rPr>
        <w:t>)</w:t>
      </w:r>
      <w:r w:rsidR="00200B08">
        <w:rPr>
          <w:lang w:val="mi-NZ"/>
        </w:rPr>
        <w:t xml:space="preserve"> </w:t>
      </w:r>
      <w:r>
        <w:rPr>
          <w:lang w:val="mi-NZ"/>
        </w:rPr>
        <w:t>and standard qualification levels we are interested in.</w:t>
      </w:r>
    </w:p>
    <w:p w14:paraId="04B84074" w14:textId="77777777" w:rsidR="00BA2235" w:rsidRDefault="002722E2" w:rsidP="002722E2">
      <w:pPr>
        <w:rPr>
          <w:i/>
          <w:iCs/>
          <w:lang w:val="mi-NZ"/>
        </w:rPr>
      </w:pPr>
      <w:r w:rsidRPr="00BA2235">
        <w:rPr>
          <w:i/>
          <w:iCs/>
          <w:lang w:val="mi-NZ"/>
        </w:rPr>
        <w:t xml:space="preserve">Employment codes: </w:t>
      </w:r>
    </w:p>
    <w:p w14:paraId="16B96FFC" w14:textId="77777777" w:rsidR="00BA2235" w:rsidRDefault="002722E2" w:rsidP="002722E2">
      <w:pPr>
        <w:rPr>
          <w:lang w:val="mi-NZ"/>
        </w:rPr>
      </w:pPr>
      <w:r w:rsidRPr="00BA2235">
        <w:rPr>
          <w:lang w:val="mi-NZ"/>
        </w:rPr>
        <w:t>1 = Full-time</w:t>
      </w:r>
    </w:p>
    <w:p w14:paraId="0938EAB3" w14:textId="77777777" w:rsidR="00BA2235" w:rsidRDefault="002722E2" w:rsidP="002722E2">
      <w:pPr>
        <w:rPr>
          <w:lang w:val="mi-NZ"/>
        </w:rPr>
      </w:pPr>
      <w:r w:rsidRPr="00BA2235">
        <w:rPr>
          <w:lang w:val="mi-NZ"/>
        </w:rPr>
        <w:t>2 = All</w:t>
      </w:r>
    </w:p>
    <w:p w14:paraId="3C00D4FA" w14:textId="77777777" w:rsidR="00BA2235" w:rsidRDefault="002722E2" w:rsidP="002722E2">
      <w:pPr>
        <w:rPr>
          <w:lang w:val="mi-NZ"/>
        </w:rPr>
      </w:pPr>
      <w:r w:rsidRPr="00BA2235">
        <w:rPr>
          <w:lang w:val="mi-NZ"/>
        </w:rPr>
        <w:t>3  = Part-time</w:t>
      </w:r>
    </w:p>
    <w:p w14:paraId="4A5045B5" w14:textId="7F451510" w:rsidR="002722E2" w:rsidRDefault="002722E2" w:rsidP="002722E2">
      <w:pPr>
        <w:rPr>
          <w:lang w:val="mi-NZ"/>
        </w:rPr>
      </w:pPr>
      <w:r w:rsidRPr="00BA2235">
        <w:rPr>
          <w:lang w:val="mi-NZ"/>
        </w:rPr>
        <w:t xml:space="preserve">4 </w:t>
      </w:r>
      <w:r w:rsidR="00BA2235">
        <w:rPr>
          <w:lang w:val="mi-NZ"/>
        </w:rPr>
        <w:t xml:space="preserve">= </w:t>
      </w:r>
      <w:r w:rsidRPr="00BA2235">
        <w:rPr>
          <w:lang w:val="mi-NZ"/>
        </w:rPr>
        <w:t>(constructed</w:t>
      </w:r>
      <w:r w:rsidR="00BA2235">
        <w:rPr>
          <w:lang w:val="mi-NZ"/>
        </w:rPr>
        <w:t xml:space="preserve">) </w:t>
      </w:r>
      <w:r w:rsidRPr="00BA2235">
        <w:rPr>
          <w:lang w:val="mi-NZ"/>
        </w:rPr>
        <w:t>= Full-time earning $25,000+</w:t>
      </w:r>
    </w:p>
    <w:p w14:paraId="1454F005" w14:textId="20E6C363" w:rsidR="00D363C0" w:rsidRDefault="00670EDC" w:rsidP="002722E2">
      <w:pPr>
        <w:rPr>
          <w:lang w:val="mi-NZ"/>
        </w:rPr>
      </w:pPr>
      <w:r>
        <w:rPr>
          <w:lang w:val="mi-NZ"/>
        </w:rPr>
        <w:t xml:space="preserve">We already have mean and median income for the whole group, but we want </w:t>
      </w:r>
      <w:r w:rsidR="002D2923">
        <w:rPr>
          <w:lang w:val="mi-NZ"/>
        </w:rPr>
        <w:t>mean incomes for two subpopulations</w:t>
      </w:r>
      <w:r w:rsidR="00B604AD">
        <w:rPr>
          <w:lang w:val="mi-NZ"/>
        </w:rPr>
        <w:t xml:space="preserve">: </w:t>
      </w:r>
      <w:r w:rsidR="00D56339">
        <w:rPr>
          <w:lang w:val="mi-NZ"/>
        </w:rPr>
        <w:t xml:space="preserve">those who earned anything </w:t>
      </w:r>
      <w:r w:rsidR="00F66F62">
        <w:rPr>
          <w:lang w:val="mi-NZ"/>
        </w:rPr>
        <w:t xml:space="preserve">and those who </w:t>
      </w:r>
      <w:r w:rsidR="002D2923">
        <w:rPr>
          <w:lang w:val="mi-NZ"/>
        </w:rPr>
        <w:t>earned more than $25,000.</w:t>
      </w:r>
    </w:p>
    <w:p w14:paraId="41C4E4E6" w14:textId="70F579F7" w:rsidR="00F2748A" w:rsidRDefault="00F2748A" w:rsidP="002722E2">
      <w:pPr>
        <w:rPr>
          <w:lang w:val="mi-NZ"/>
        </w:rPr>
      </w:pPr>
      <w:r>
        <w:rPr>
          <w:lang w:val="mi-NZ"/>
        </w:rPr>
        <w:t xml:space="preserve">Within these two groups, calculate average income </w:t>
      </w:r>
      <w:r w:rsidR="007F38C4">
        <w:rPr>
          <w:lang w:val="mi-NZ"/>
        </w:rPr>
        <w:t>of each level and qualification using the following formula:</w:t>
      </w:r>
    </w:p>
    <w:p w14:paraId="351D1499" w14:textId="7704F779" w:rsidR="007F38C4" w:rsidRPr="000F3C18" w:rsidRDefault="007E4074" w:rsidP="002722E2">
      <w:pPr>
        <w:rPr>
          <w:lang w:val="mi-NZ"/>
        </w:rPr>
      </w:pPr>
      <m:oMathPara>
        <m:oMath>
          <m:sSub>
            <m:sSubPr>
              <m:ctrlPr>
                <w:ins w:id="0" w:author="Daniel Wrench" w:date="2020-03-19T12:19:00Z">
                  <w:rPr>
                    <w:rFonts w:ascii="Cambria Math" w:hAnsi="Cambria Math"/>
                    <w:i/>
                    <w:lang w:val="mi-NZ"/>
                  </w:rPr>
                </w:ins>
              </m:ctrlPr>
            </m:sSubPr>
            <m:e>
              <m:acc>
                <m:accPr>
                  <m:chr m:val="̅"/>
                  <m:ctrlPr>
                    <w:ins w:id="1" w:author="Daniel Wrench" w:date="2020-03-19T12:19:00Z">
                      <w:rPr>
                        <w:rFonts w:ascii="Cambria Math" w:hAnsi="Cambria Math"/>
                        <w:i/>
                        <w:lang w:val="mi-NZ"/>
                      </w:rPr>
                    </w:ins>
                  </m:ctrlPr>
                </m:accPr>
                <m:e>
                  <m:r>
                    <w:rPr>
                      <w:rFonts w:ascii="Cambria Math" w:hAnsi="Cambria Math"/>
                      <w:lang w:val="mi-NZ"/>
                    </w:rPr>
                    <m:t>x</m:t>
                  </m:r>
                </m:e>
              </m:acc>
            </m:e>
            <m:sub>
              <m:r>
                <w:rPr>
                  <w:rFonts w:ascii="Cambria Math" w:hAnsi="Cambria Math"/>
                  <w:lang w:val="mi-NZ"/>
                </w:rPr>
                <m:t>a, b,c,d</m:t>
              </m:r>
            </m:sub>
          </m:sSub>
          <m:r>
            <w:rPr>
              <w:rFonts w:ascii="Cambria Math" w:hAnsi="Cambria Math"/>
              <w:lang w:val="mi-NZ"/>
            </w:rPr>
            <m:t>=</m:t>
          </m:r>
          <m:f>
            <m:fPr>
              <m:ctrlPr>
                <w:ins w:id="2" w:author="Daniel Wrench" w:date="2020-03-19T12:19:00Z">
                  <w:rPr>
                    <w:rFonts w:ascii="Cambria Math" w:hAnsi="Cambria Math"/>
                    <w:i/>
                    <w:lang w:val="mi-NZ"/>
                  </w:rPr>
                </w:ins>
              </m:ctrlPr>
            </m:fPr>
            <m:num>
              <m:sSub>
                <m:sSubPr>
                  <m:ctrlPr>
                    <w:ins w:id="3" w:author="Daniel Wrench" w:date="2020-03-19T12:19:00Z">
                      <w:rPr>
                        <w:rFonts w:ascii="Cambria Math" w:hAnsi="Cambria Math"/>
                        <w:i/>
                        <w:lang w:val="mi-NZ"/>
                      </w:rPr>
                    </w:ins>
                  </m:ctrlPr>
                </m:sSubPr>
                <m:e>
                  <m:r>
                    <w:rPr>
                      <w:rFonts w:ascii="Cambria Math" w:hAnsi="Cambria Math"/>
                      <w:lang w:val="mi-NZ"/>
                    </w:rPr>
                    <m:t>n</m:t>
                  </m:r>
                </m:e>
                <m:sub>
                  <m:r>
                    <w:rPr>
                      <w:rFonts w:ascii="Cambria Math" w:hAnsi="Cambria Math"/>
                      <w:lang w:val="mi-NZ"/>
                    </w:rPr>
                    <m:t>a,b,c,d</m:t>
                  </m:r>
                </m:sub>
              </m:sSub>
              <m:r>
                <w:rPr>
                  <w:rFonts w:ascii="Cambria Math" w:hAnsi="Cambria Math"/>
                  <w:lang w:val="mi-NZ"/>
                </w:rPr>
                <m:t>*</m:t>
              </m:r>
              <m:sSub>
                <m:sSubPr>
                  <m:ctrlPr>
                    <w:ins w:id="4" w:author="Daniel Wrench" w:date="2020-03-19T12:19:00Z">
                      <w:rPr>
                        <w:rFonts w:ascii="Cambria Math" w:hAnsi="Cambria Math"/>
                        <w:i/>
                        <w:lang w:val="mi-NZ"/>
                      </w:rPr>
                    </w:ins>
                  </m:ctrlPr>
                </m:sSubPr>
                <m:e>
                  <m:r>
                    <w:rPr>
                      <w:rFonts w:ascii="Cambria Math" w:hAnsi="Cambria Math"/>
                      <w:lang w:val="mi-NZ"/>
                    </w:rPr>
                    <m:t>x</m:t>
                  </m:r>
                </m:e>
                <m:sub>
                  <m:r>
                    <w:rPr>
                      <w:rFonts w:ascii="Cambria Math" w:hAnsi="Cambria Math"/>
                      <w:lang w:val="mi-NZ"/>
                    </w:rPr>
                    <m:t>midpoint, a,b,c,d</m:t>
                  </m:r>
                </m:sub>
              </m:sSub>
            </m:num>
            <m:den>
              <m:r>
                <w:rPr>
                  <w:rFonts w:ascii="Cambria Math" w:hAnsi="Cambria Math"/>
                  <w:lang w:val="mi-NZ"/>
                </w:rPr>
                <m:t>∑</m:t>
              </m:r>
              <m:sSub>
                <m:sSubPr>
                  <m:ctrlPr>
                    <w:ins w:id="5" w:author="Daniel Wrench" w:date="2020-03-19T12:19:00Z">
                      <w:rPr>
                        <w:rFonts w:ascii="Cambria Math" w:hAnsi="Cambria Math"/>
                        <w:i/>
                        <w:lang w:val="mi-NZ"/>
                      </w:rPr>
                    </w:ins>
                  </m:ctrlPr>
                </m:sSubPr>
                <m:e>
                  <m:r>
                    <w:rPr>
                      <w:rFonts w:ascii="Cambria Math" w:hAnsi="Cambria Math"/>
                      <w:lang w:val="mi-NZ"/>
                    </w:rPr>
                    <m:t>x</m:t>
                  </m:r>
                </m:e>
                <m:sub>
                  <m:r>
                    <w:rPr>
                      <w:rFonts w:ascii="Cambria Math" w:hAnsi="Cambria Math"/>
                      <w:lang w:val="mi-NZ"/>
                    </w:rPr>
                    <m:t>a,b,c,d</m:t>
                  </m:r>
                </m:sub>
              </m:sSub>
            </m:den>
          </m:f>
        </m:oMath>
      </m:oMathPara>
    </w:p>
    <w:p w14:paraId="6664F7C4" w14:textId="4DCB986F" w:rsidR="000F3C18" w:rsidRDefault="000F3C18" w:rsidP="002722E2">
      <w:pPr>
        <w:rPr>
          <w:lang w:val="mi-NZ"/>
        </w:rPr>
      </w:pPr>
      <w:r>
        <w:rPr>
          <w:lang w:val="mi-NZ"/>
        </w:rPr>
        <w:t xml:space="preserve">Where </w:t>
      </w:r>
      <m:oMath>
        <m:sSub>
          <m:sSubPr>
            <m:ctrlPr>
              <w:ins w:id="6" w:author="Daniel Wrench" w:date="2020-03-19T12:19:00Z">
                <w:rPr>
                  <w:rFonts w:ascii="Cambria Math" w:hAnsi="Cambria Math"/>
                  <w:i/>
                  <w:lang w:val="mi-NZ"/>
                </w:rPr>
              </w:ins>
            </m:ctrlPr>
          </m:sSubPr>
          <m:e>
            <m:r>
              <w:rPr>
                <w:rFonts w:ascii="Cambria Math" w:hAnsi="Cambria Math"/>
                <w:lang w:val="mi-NZ"/>
              </w:rPr>
              <m:t>x</m:t>
            </m:r>
          </m:e>
          <m:sub>
            <m:r>
              <w:rPr>
                <w:rFonts w:ascii="Cambria Math" w:hAnsi="Cambria Math"/>
                <w:lang w:val="mi-NZ"/>
              </w:rPr>
              <m:t>a,b,c,d</m:t>
            </m:r>
          </m:sub>
        </m:sSub>
        <m:r>
          <w:rPr>
            <w:rFonts w:ascii="Cambria Math" w:hAnsi="Cambria Math"/>
            <w:lang w:val="mi-NZ"/>
          </w:rPr>
          <m:t xml:space="preserve"> </m:t>
        </m:r>
      </m:oMath>
      <w:r>
        <w:rPr>
          <w:lang w:val="mi-NZ"/>
        </w:rPr>
        <w:t xml:space="preserve">is the income for </w:t>
      </w:r>
      <w:r w:rsidR="00E762E4">
        <w:rPr>
          <w:lang w:val="mi-NZ"/>
        </w:rPr>
        <w:t xml:space="preserve">employment code </w:t>
      </w:r>
      <m:oMath>
        <m:r>
          <w:rPr>
            <w:rFonts w:ascii="Cambria Math" w:hAnsi="Cambria Math"/>
            <w:lang w:val="mi-NZ"/>
          </w:rPr>
          <m:t>a</m:t>
        </m:r>
      </m:oMath>
      <w:r w:rsidR="00E762E4">
        <w:rPr>
          <w:lang w:val="mi-NZ"/>
        </w:rPr>
        <w:t xml:space="preserve">, </w:t>
      </w:r>
      <w:r w:rsidR="00ED4368">
        <w:rPr>
          <w:lang w:val="mi-NZ"/>
        </w:rPr>
        <w:t xml:space="preserve">level of study </w:t>
      </w:r>
      <m:oMath>
        <m:r>
          <w:rPr>
            <w:rFonts w:ascii="Cambria Math" w:hAnsi="Cambria Math"/>
            <w:lang w:val="mi-NZ"/>
          </w:rPr>
          <m:t>b</m:t>
        </m:r>
      </m:oMath>
      <w:r w:rsidR="00ED4368">
        <w:rPr>
          <w:lang w:val="mi-NZ"/>
        </w:rPr>
        <w:t xml:space="preserve">, </w:t>
      </w:r>
      <w:r w:rsidR="00516422">
        <w:rPr>
          <w:lang w:val="mi-NZ"/>
        </w:rPr>
        <w:t xml:space="preserve">qualfication </w:t>
      </w:r>
      <m:oMath>
        <m:r>
          <w:rPr>
            <w:rFonts w:ascii="Cambria Math" w:hAnsi="Cambria Math"/>
            <w:lang w:val="mi-NZ"/>
          </w:rPr>
          <m:t>c</m:t>
        </m:r>
      </m:oMath>
      <w:r w:rsidR="00516422">
        <w:rPr>
          <w:lang w:val="mi-NZ"/>
        </w:rPr>
        <w:t xml:space="preserve">, and </w:t>
      </w:r>
      <w:r w:rsidR="00E370D3">
        <w:rPr>
          <w:lang w:val="mi-NZ"/>
        </w:rPr>
        <w:t xml:space="preserve">age bracket </w:t>
      </w:r>
      <m:oMath>
        <m:r>
          <w:rPr>
            <w:rFonts w:ascii="Cambria Math" w:hAnsi="Cambria Math"/>
            <w:lang w:val="mi-NZ"/>
          </w:rPr>
          <m:t>d</m:t>
        </m:r>
      </m:oMath>
      <w:r w:rsidR="00411102">
        <w:rPr>
          <w:lang w:val="mi-NZ"/>
        </w:rPr>
        <w:t>.</w:t>
      </w:r>
    </w:p>
    <w:p w14:paraId="26C1EB02" w14:textId="166C84CA" w:rsidR="00197223" w:rsidRDefault="00197223" w:rsidP="002722E2">
      <w:pPr>
        <w:rPr>
          <w:lang w:val="mi-NZ"/>
        </w:rPr>
      </w:pPr>
      <w:r>
        <w:rPr>
          <w:lang w:val="mi-NZ"/>
        </w:rPr>
        <w:t>We round incomes to the nearest hundred</w:t>
      </w:r>
      <w:r w:rsidR="00C063AD">
        <w:rPr>
          <w:lang w:val="mi-NZ"/>
        </w:rPr>
        <w:t>.</w:t>
      </w:r>
    </w:p>
    <w:p w14:paraId="5C2EE8F6" w14:textId="563251C8" w:rsidR="00163229" w:rsidRPr="00163229" w:rsidRDefault="00163229" w:rsidP="002722E2">
      <w:pPr>
        <w:rPr>
          <w:i/>
          <w:iCs/>
          <w:lang w:val="mi-NZ"/>
        </w:rPr>
      </w:pPr>
      <w:r>
        <w:rPr>
          <w:i/>
          <w:iCs/>
          <w:lang w:val="mi-NZ"/>
        </w:rPr>
        <w:t xml:space="preserve">Tables such as the one below </w:t>
      </w:r>
      <w:r w:rsidR="00B66C2D">
        <w:rPr>
          <w:i/>
          <w:iCs/>
          <w:lang w:val="mi-NZ"/>
        </w:rPr>
        <w:t xml:space="preserve">show which tables are saved to the database to be called from subsequent codes. + indicates this table </w:t>
      </w:r>
      <w:r w:rsidR="006F4573">
        <w:rPr>
          <w:i/>
          <w:iCs/>
          <w:lang w:val="mi-NZ"/>
        </w:rPr>
        <w:t>has this feature added, - indicates it has been taken away from the previous table.</w:t>
      </w:r>
    </w:p>
    <w:tbl>
      <w:tblPr>
        <w:tblStyle w:val="TableGrid"/>
        <w:tblW w:w="0" w:type="auto"/>
        <w:tblLook w:val="04A0" w:firstRow="1" w:lastRow="0" w:firstColumn="1" w:lastColumn="0" w:noHBand="0" w:noVBand="1"/>
      </w:tblPr>
      <w:tblGrid>
        <w:gridCol w:w="3914"/>
        <w:gridCol w:w="3005"/>
      </w:tblGrid>
      <w:tr w:rsidR="006A7856" w14:paraId="6EFBCCDF" w14:textId="77777777" w:rsidTr="00E83C3A">
        <w:tc>
          <w:tcPr>
            <w:tcW w:w="3005" w:type="dxa"/>
          </w:tcPr>
          <w:p w14:paraId="60C684E1" w14:textId="3ADA4A8F" w:rsidR="006A7856" w:rsidRDefault="006A7856" w:rsidP="00E83C3A">
            <w:pPr>
              <w:rPr>
                <w:lang w:val="mi-NZ"/>
              </w:rPr>
            </w:pPr>
            <w:r>
              <w:rPr>
                <w:lang w:val="mi-NZ"/>
              </w:rPr>
              <w:t>Table saved to database</w:t>
            </w:r>
          </w:p>
        </w:tc>
        <w:tc>
          <w:tcPr>
            <w:tcW w:w="3005" w:type="dxa"/>
          </w:tcPr>
          <w:p w14:paraId="3AE49A2F" w14:textId="77777777" w:rsidR="006A7856" w:rsidRDefault="006A7856" w:rsidP="00E83C3A">
            <w:pPr>
              <w:rPr>
                <w:lang w:val="mi-NZ"/>
              </w:rPr>
            </w:pPr>
            <w:r>
              <w:rPr>
                <w:lang w:val="mi-NZ"/>
              </w:rPr>
              <w:t>Content</w:t>
            </w:r>
          </w:p>
        </w:tc>
      </w:tr>
      <w:tr w:rsidR="006A7856" w14:paraId="21EB4300" w14:textId="77777777" w:rsidTr="00E83C3A">
        <w:tc>
          <w:tcPr>
            <w:tcW w:w="3005" w:type="dxa"/>
          </w:tcPr>
          <w:p w14:paraId="4CEF7202" w14:textId="77777777" w:rsidR="006A7856" w:rsidRDefault="006A7856" w:rsidP="00E83C3A">
            <w:pPr>
              <w:rPr>
                <w:lang w:val="mi-NZ"/>
              </w:rPr>
            </w:pPr>
            <w:r>
              <w:rPr>
                <w:b/>
                <w:bCs/>
                <w:lang w:val="mi-NZ"/>
              </w:rPr>
              <w:t>lng.cen_income_bands</w:t>
            </w:r>
          </w:p>
        </w:tc>
        <w:tc>
          <w:tcPr>
            <w:tcW w:w="3005" w:type="dxa"/>
          </w:tcPr>
          <w:p w14:paraId="18F59F41" w14:textId="29390FCA" w:rsidR="006A7856" w:rsidRDefault="006A7856" w:rsidP="00E83C3A">
            <w:pPr>
              <w:rPr>
                <w:lang w:val="mi-NZ"/>
              </w:rPr>
            </w:pPr>
            <w:r>
              <w:rPr>
                <w:lang w:val="mi-NZ"/>
              </w:rPr>
              <w:t>Income band counts and average income for each employment status</w:t>
            </w:r>
            <w:r w:rsidR="00516422">
              <w:rPr>
                <w:lang w:val="mi-NZ"/>
              </w:rPr>
              <w:t xml:space="preserve">, </w:t>
            </w:r>
            <w:r>
              <w:rPr>
                <w:lang w:val="mi-NZ"/>
              </w:rPr>
              <w:t>qualification</w:t>
            </w:r>
            <w:r w:rsidR="00516422">
              <w:rPr>
                <w:lang w:val="mi-NZ"/>
              </w:rPr>
              <w:t>, and age bracket</w:t>
            </w:r>
          </w:p>
        </w:tc>
      </w:tr>
      <w:tr w:rsidR="006A7856" w14:paraId="27322D3B" w14:textId="77777777" w:rsidTr="00E83C3A">
        <w:tc>
          <w:tcPr>
            <w:tcW w:w="3005" w:type="dxa"/>
          </w:tcPr>
          <w:p w14:paraId="59762E4A" w14:textId="77777777" w:rsidR="006A7856" w:rsidRDefault="006A7856" w:rsidP="00E83C3A">
            <w:pPr>
              <w:rPr>
                <w:b/>
                <w:bCs/>
                <w:highlight w:val="yellow"/>
                <w:lang w:val="mi-NZ"/>
              </w:rPr>
            </w:pPr>
            <w:r w:rsidRPr="00350A75">
              <w:rPr>
                <w:b/>
                <w:bCs/>
                <w:highlight w:val="yellow"/>
                <w:lang w:val="mi-NZ"/>
              </w:rPr>
              <w:t>lng.cen_annual_avg_income</w:t>
            </w:r>
          </w:p>
          <w:p w14:paraId="25DABE2D" w14:textId="77777777" w:rsidR="006A7856" w:rsidRPr="00350A75" w:rsidRDefault="006A7856" w:rsidP="00E83C3A">
            <w:pPr>
              <w:rPr>
                <w:i/>
                <w:iCs/>
                <w:highlight w:val="yellow"/>
                <w:lang w:val="mi-NZ"/>
              </w:rPr>
            </w:pPr>
            <w:r>
              <w:rPr>
                <w:i/>
                <w:iCs/>
                <w:highlight w:val="yellow"/>
                <w:lang w:val="mi-NZ"/>
              </w:rPr>
              <w:t>Main reference dataset</w:t>
            </w:r>
          </w:p>
        </w:tc>
        <w:tc>
          <w:tcPr>
            <w:tcW w:w="3005" w:type="dxa"/>
          </w:tcPr>
          <w:p w14:paraId="53BE9066" w14:textId="77777777" w:rsidR="006A7856" w:rsidRDefault="006A7856" w:rsidP="00E83C3A">
            <w:pPr>
              <w:rPr>
                <w:lang w:val="mi-NZ"/>
              </w:rPr>
            </w:pPr>
            <w:r>
              <w:rPr>
                <w:lang w:val="mi-NZ"/>
              </w:rPr>
              <w:t>- income band columns</w:t>
            </w:r>
          </w:p>
          <w:p w14:paraId="50B680E8" w14:textId="77777777" w:rsidR="006A7856" w:rsidRDefault="006A7856" w:rsidP="00E83C3A">
            <w:pPr>
              <w:rPr>
                <w:i/>
                <w:iCs/>
                <w:lang w:val="mi-NZ"/>
              </w:rPr>
            </w:pPr>
            <w:r>
              <w:rPr>
                <w:lang w:val="mi-NZ"/>
              </w:rPr>
              <w:t>+average income for people who earned anything (</w:t>
            </w:r>
            <w:r>
              <w:rPr>
                <w:i/>
                <w:iCs/>
                <w:lang w:val="mi-NZ"/>
              </w:rPr>
              <w:t>2)</w:t>
            </w:r>
          </w:p>
          <w:p w14:paraId="047C14AF" w14:textId="77777777" w:rsidR="006A7856" w:rsidRPr="0087524A" w:rsidRDefault="006A7856" w:rsidP="00E83C3A">
            <w:pPr>
              <w:rPr>
                <w:i/>
                <w:iCs/>
                <w:lang w:val="mi-NZ"/>
              </w:rPr>
            </w:pPr>
            <w:r>
              <w:rPr>
                <w:lang w:val="mi-NZ"/>
              </w:rPr>
              <w:lastRenderedPageBreak/>
              <w:t>+average income for people who earned $25,000+ (</w:t>
            </w:r>
            <w:r>
              <w:rPr>
                <w:i/>
                <w:iCs/>
                <w:lang w:val="mi-NZ"/>
              </w:rPr>
              <w:t>res</w:t>
            </w:r>
            <w:r w:rsidRPr="0087524A">
              <w:rPr>
                <w:lang w:val="mi-NZ"/>
              </w:rPr>
              <w:t>)</w:t>
            </w:r>
          </w:p>
        </w:tc>
      </w:tr>
      <w:tr w:rsidR="006A7856" w14:paraId="31FD5E84" w14:textId="77777777" w:rsidTr="00E83C3A">
        <w:tc>
          <w:tcPr>
            <w:tcW w:w="3005" w:type="dxa"/>
          </w:tcPr>
          <w:p w14:paraId="4AFDF7FD" w14:textId="77777777" w:rsidR="006A7856" w:rsidRDefault="006A7856" w:rsidP="00E83C3A">
            <w:pPr>
              <w:rPr>
                <w:b/>
                <w:bCs/>
                <w:lang w:val="mi-NZ"/>
              </w:rPr>
            </w:pPr>
            <w:r>
              <w:rPr>
                <w:b/>
                <w:bCs/>
                <w:lang w:val="mi-NZ"/>
              </w:rPr>
              <w:lastRenderedPageBreak/>
              <w:t>lng.cen_annual_avg_income2</w:t>
            </w:r>
          </w:p>
        </w:tc>
        <w:tc>
          <w:tcPr>
            <w:tcW w:w="3005" w:type="dxa"/>
          </w:tcPr>
          <w:p w14:paraId="0C1F90A9" w14:textId="77777777" w:rsidR="006A7856" w:rsidRPr="001217FA" w:rsidRDefault="006A7856" w:rsidP="00E83C3A">
            <w:pPr>
              <w:rPr>
                <w:lang w:val="mi-NZ"/>
              </w:rPr>
            </w:pPr>
            <w:r>
              <w:rPr>
                <w:lang w:val="mi-NZ"/>
              </w:rPr>
              <w:t>+average income for people who worked full-time and earned $25,000+ (</w:t>
            </w:r>
            <w:r>
              <w:rPr>
                <w:i/>
                <w:iCs/>
                <w:lang w:val="mi-NZ"/>
              </w:rPr>
              <w:t>employment type 4)</w:t>
            </w:r>
          </w:p>
        </w:tc>
      </w:tr>
    </w:tbl>
    <w:p w14:paraId="3B6B8C17" w14:textId="12DE1306" w:rsidR="002722E2" w:rsidRDefault="002722E2" w:rsidP="002722E2">
      <w:pPr>
        <w:pStyle w:val="Heading1"/>
        <w:rPr>
          <w:lang w:val="mi-NZ"/>
        </w:rPr>
      </w:pPr>
      <w:r>
        <w:rPr>
          <w:lang w:val="mi-NZ"/>
        </w:rPr>
        <w:t>02_income_imputation</w:t>
      </w:r>
      <w:r w:rsidR="004276E3">
        <w:rPr>
          <w:lang w:val="mi-NZ"/>
        </w:rPr>
        <w:t>_v2</w:t>
      </w:r>
      <w:r>
        <w:rPr>
          <w:lang w:val="mi-NZ"/>
        </w:rPr>
        <w:t>.rmd</w:t>
      </w:r>
    </w:p>
    <w:p w14:paraId="1ACB6611" w14:textId="05BEB2A5" w:rsidR="0031538D" w:rsidRDefault="002722E2" w:rsidP="002722E2">
      <w:pPr>
        <w:rPr>
          <w:lang w:val="mi-NZ"/>
        </w:rPr>
      </w:pPr>
      <w:r>
        <w:rPr>
          <w:lang w:val="mi-NZ"/>
        </w:rPr>
        <w:t>Converts data from long to wide form, with age bracket as columns and mean income (of those who did not earn nothing or make a loss) as observations.</w:t>
      </w:r>
    </w:p>
    <w:p w14:paraId="64C1BAA4" w14:textId="41180AAB" w:rsidR="002722E2" w:rsidRDefault="00963615" w:rsidP="002722E2">
      <w:pPr>
        <w:rPr>
          <w:lang w:val="mi-NZ"/>
        </w:rPr>
      </w:pPr>
      <w:r>
        <w:rPr>
          <w:lang w:val="mi-NZ"/>
        </w:rPr>
        <w:t xml:space="preserve">Using </w:t>
      </w:r>
      <w:r w:rsidR="00ED180C">
        <w:rPr>
          <w:lang w:val="mi-NZ"/>
        </w:rPr>
        <w:t xml:space="preserve">the imputation rules </w:t>
      </w:r>
      <w:r w:rsidR="00C90ECB">
        <w:rPr>
          <w:lang w:val="mi-NZ"/>
        </w:rPr>
        <w:t xml:space="preserve">detailed in </w:t>
      </w:r>
      <w:r w:rsidR="00C90ECB">
        <w:rPr>
          <w:i/>
          <w:iCs/>
          <w:lang w:val="mi-NZ"/>
        </w:rPr>
        <w:t>GO high_level</w:t>
      </w:r>
      <w:r>
        <w:rPr>
          <w:lang w:val="mi-NZ"/>
        </w:rPr>
        <w:t xml:space="preserve">, we </w:t>
      </w:r>
      <w:r w:rsidR="00C90ECB">
        <w:rPr>
          <w:lang w:val="mi-NZ"/>
        </w:rPr>
        <w:t>create an indicator for the rows on which</w:t>
      </w:r>
      <w:r w:rsidR="002722E2">
        <w:rPr>
          <w:lang w:val="mi-NZ"/>
        </w:rPr>
        <w:t xml:space="preserve"> imputation can and can’t be performed. </w:t>
      </w:r>
    </w:p>
    <w:p w14:paraId="7722046F" w14:textId="33461C6B" w:rsidR="002722E2" w:rsidRPr="00E57153" w:rsidRDefault="002A3101" w:rsidP="002722E2">
      <w:pPr>
        <w:rPr>
          <w:b/>
          <w:bCs/>
          <w:lang w:val="mi-NZ"/>
        </w:rPr>
      </w:pPr>
      <w:r>
        <w:rPr>
          <w:b/>
          <w:bCs/>
          <w:lang w:val="mi-NZ"/>
        </w:rPr>
        <w:t xml:space="preserve">We perform special </w:t>
      </w:r>
      <w:r w:rsidR="00F97A45">
        <w:rPr>
          <w:b/>
          <w:bCs/>
          <w:lang w:val="mi-NZ"/>
        </w:rPr>
        <w:t xml:space="preserve">functions on the </w:t>
      </w:r>
      <w:r w:rsidR="002722E2" w:rsidRPr="00E57153">
        <w:rPr>
          <w:b/>
          <w:bCs/>
          <w:lang w:val="mi-NZ"/>
        </w:rPr>
        <w:t>15-19 year old age range</w:t>
      </w:r>
      <w:r w:rsidR="00F97A45">
        <w:rPr>
          <w:b/>
          <w:bCs/>
          <w:lang w:val="mi-NZ"/>
        </w:rPr>
        <w:t xml:space="preserve"> as </w:t>
      </w:r>
      <w:r w:rsidR="006A35B4">
        <w:rPr>
          <w:b/>
          <w:bCs/>
          <w:lang w:val="mi-NZ"/>
        </w:rPr>
        <w:t>they</w:t>
      </w:r>
      <w:r w:rsidR="00020D07">
        <w:rPr>
          <w:b/>
          <w:bCs/>
          <w:lang w:val="mi-NZ"/>
        </w:rPr>
        <w:t xml:space="preserve"> tend not have completed qualifications</w:t>
      </w:r>
      <w:r w:rsidR="002722E2" w:rsidRPr="00E57153">
        <w:rPr>
          <w:b/>
          <w:bCs/>
          <w:lang w:val="mi-NZ"/>
        </w:rPr>
        <w:t>:</w:t>
      </w:r>
    </w:p>
    <w:p w14:paraId="6F1114E0" w14:textId="00A56125" w:rsidR="002722E2" w:rsidRDefault="002722E2" w:rsidP="002722E2">
      <w:pPr>
        <w:rPr>
          <w:lang w:val="mi-NZ"/>
        </w:rPr>
      </w:pPr>
      <w:r>
        <w:rPr>
          <w:lang w:val="mi-NZ"/>
        </w:rPr>
        <w:t xml:space="preserve">Find maximum weighted income for each employment code across levels of study 1-7. This will be the imputation value at levels 8-10 for each of these level codes for this age bracket. </w:t>
      </w:r>
      <w:r w:rsidR="002B67F2">
        <w:rPr>
          <w:lang w:val="mi-NZ"/>
        </w:rPr>
        <w:t xml:space="preserve">We do this because people in this age bracket are very unlikely to have completed such high-level qualifications. </w:t>
      </w:r>
      <w:r>
        <w:rPr>
          <w:lang w:val="mi-NZ"/>
        </w:rPr>
        <w:t>We add these values to the imputation dataframe for this age bracket</w:t>
      </w:r>
      <w:r w:rsidR="00CB5EB5">
        <w:rPr>
          <w:lang w:val="mi-NZ"/>
        </w:rPr>
        <w:t xml:space="preserve">. </w:t>
      </w:r>
      <w:r>
        <w:rPr>
          <w:lang w:val="mi-NZ"/>
        </w:rPr>
        <w:t>we now have an imputation value for every combination of employment code and highest qualification level. We then add these values as an extra column in the wide income dataset.</w:t>
      </w:r>
    </w:p>
    <w:p w14:paraId="7D5ACDA2" w14:textId="77777777" w:rsidR="002722E2" w:rsidRDefault="002722E2" w:rsidP="002722E2">
      <w:pPr>
        <w:rPr>
          <w:lang w:val="mi-NZ"/>
        </w:rPr>
      </w:pPr>
      <w:r w:rsidRPr="00CB524B">
        <w:rPr>
          <w:noProof/>
          <w:lang w:val="mi-NZ"/>
        </w:rPr>
        <mc:AlternateContent>
          <mc:Choice Requires="wps">
            <w:drawing>
              <wp:inline distT="0" distB="0" distL="0" distR="0" wp14:anchorId="4DDD4E56" wp14:editId="7BF9E8EC">
                <wp:extent cx="2360930" cy="1404620"/>
                <wp:effectExtent l="0" t="0" r="20320" b="266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CAAADAE" w14:textId="77777777" w:rsidR="002722E2" w:rsidRPr="009842AF" w:rsidRDefault="002722E2" w:rsidP="002722E2">
                            <w:pPr>
                              <w:rPr>
                                <w:lang w:val="mi-NZ"/>
                              </w:rPr>
                            </w:pPr>
                            <w:r>
                              <w:rPr>
                                <w:lang w:val="mi-NZ"/>
                              </w:rPr>
                              <w:t xml:space="preserve">Saves the table in </w:t>
                            </w:r>
                            <w:r>
                              <w:rPr>
                                <w:b/>
                                <w:bCs/>
                                <w:lang w:val="mi-NZ"/>
                              </w:rPr>
                              <w:t xml:space="preserve">datasets </w:t>
                            </w:r>
                            <w:r>
                              <w:rPr>
                                <w:lang w:val="mi-NZ"/>
                              </w:rPr>
                              <w:t xml:space="preserve">folder as </w:t>
                            </w:r>
                            <w:r w:rsidRPr="009842AF">
                              <w:rPr>
                                <w:b/>
                                <w:bCs/>
                                <w:lang w:val="mi-NZ"/>
                              </w:rPr>
                              <w:t>dump_pre_impute_ft</w:t>
                            </w:r>
                          </w:p>
                          <w:p w14:paraId="5AD5AAA0" w14:textId="77777777" w:rsidR="002722E2" w:rsidRPr="00397DCB" w:rsidRDefault="002722E2" w:rsidP="002722E2">
                            <w:r>
                              <w:t>Wide-form data of average incomes (age bracket as columns) with age imputation indicator and 15-19yr imputation values.</w:t>
                            </w:r>
                          </w:p>
                        </w:txbxContent>
                      </wps:txbx>
                      <wps:bodyPr rot="0" vert="horz" wrap="square" lIns="91440" tIns="45720" rIns="91440" bIns="45720" anchor="t" anchorCtr="0">
                        <a:spAutoFit/>
                      </wps:bodyPr>
                    </wps:wsp>
                  </a:graphicData>
                </a:graphic>
              </wp:inline>
            </w:drawing>
          </mc:Choice>
          <mc:Fallback>
            <w:pict>
              <v:shapetype w14:anchorId="4DDD4E56" id="_x0000_t202" coordsize="21600,21600" o:spt="202" path="m,l,21600r21600,l21600,xe">
                <v:stroke joinstyle="miter"/>
                <v:path gradientshapeok="t" o:connecttype="rect"/>
              </v:shapetype>
              <v:shape id="Text Box 4"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">
                <v:textbox style="mso-fit-shape-to-text:t">
                  <w:txbxContent>
                    <w:p w14:paraId="1CAAADAE" w14:textId="77777777" w:rsidR="002722E2" w:rsidRPr="009842AF" w:rsidRDefault="002722E2" w:rsidP="002722E2">
                      <w:pPr>
                        <w:rPr>
                          <w:lang w:val="mi-NZ"/>
                        </w:rPr>
                      </w:pPr>
                      <w:r>
                        <w:rPr>
                          <w:lang w:val="mi-NZ"/>
                        </w:rPr>
                        <w:t xml:space="preserve">Saves the table in </w:t>
                      </w:r>
                      <w:r>
                        <w:rPr>
                          <w:b/>
                          <w:bCs/>
                          <w:lang w:val="mi-NZ"/>
                        </w:rPr>
                        <w:t xml:space="preserve">datasets </w:t>
                      </w:r>
                      <w:r>
                        <w:rPr>
                          <w:lang w:val="mi-NZ"/>
                        </w:rPr>
                        <w:t xml:space="preserve">folder as </w:t>
                      </w:r>
                      <w:r w:rsidRPr="009842AF">
                        <w:rPr>
                          <w:b/>
                          <w:bCs/>
                          <w:lang w:val="mi-NZ"/>
                        </w:rPr>
                        <w:t>dump_pre_impute_ft</w:t>
                      </w:r>
                    </w:p>
                    <w:p w14:paraId="5AD5AAA0" w14:textId="77777777" w:rsidR="002722E2" w:rsidRPr="00397DCB" w:rsidRDefault="002722E2" w:rsidP="002722E2">
                      <w:r>
                        <w:t>Wide-form data of average incomes (age bracket as columns) with age imputation indicator and 15-19yr imputation values.</w:t>
                      </w:r>
                    </w:p>
                  </w:txbxContent>
                </v:textbox>
                <w10:anchorlock/>
              </v:shape>
            </w:pict>
          </mc:Fallback>
        </mc:AlternateContent>
      </w:r>
    </w:p>
    <w:p w14:paraId="661B899C" w14:textId="2AE25898" w:rsidR="002722E2" w:rsidRDefault="002722E2" w:rsidP="002722E2">
      <w:pPr>
        <w:rPr>
          <w:lang w:val="mi-NZ"/>
        </w:rPr>
      </w:pPr>
      <w:r>
        <w:rPr>
          <w:lang w:val="mi-NZ"/>
        </w:rPr>
        <w:t>Perform imputation, where possible, using rules outlined above.</w:t>
      </w:r>
    </w:p>
    <w:p w14:paraId="497B1BC2" w14:textId="77777777" w:rsidR="002722E2" w:rsidRDefault="002722E2" w:rsidP="002722E2">
      <w:pPr>
        <w:rPr>
          <w:b/>
          <w:bCs/>
          <w:lang w:val="mi-NZ"/>
        </w:rPr>
      </w:pPr>
      <w:r>
        <w:rPr>
          <w:b/>
          <w:bCs/>
          <w:lang w:val="mi-NZ"/>
        </w:rPr>
        <w:t>Calculating income at each age (17 to 65)</w:t>
      </w:r>
    </w:p>
    <w:p w14:paraId="6D79D282" w14:textId="2341F9F2" w:rsidR="002722E2" w:rsidRPr="008C5560" w:rsidRDefault="002722E2" w:rsidP="002722E2">
      <w:pPr>
        <w:rPr>
          <w:lang w:val="mi-NZ"/>
        </w:rPr>
      </w:pPr>
      <w:r>
        <w:rPr>
          <w:lang w:val="mi-NZ"/>
        </w:rPr>
        <w:t>Now that we have a more complete dataset, we can proceed to interpolate incomes for every age. The income for the midpoint age of each age bracket, e.g., 17 in the 15-19yr age bracket, is set to the income for that age bracket, with the other incomes falling between these values.</w:t>
      </w:r>
    </w:p>
    <w:tbl>
      <w:tblPr>
        <w:tblStyle w:val="TableGrid"/>
        <w:tblW w:w="0" w:type="auto"/>
        <w:tblLook w:val="04A0" w:firstRow="1" w:lastRow="0" w:firstColumn="1" w:lastColumn="0" w:noHBand="0" w:noVBand="1"/>
      </w:tblPr>
      <w:tblGrid>
        <w:gridCol w:w="5572"/>
        <w:gridCol w:w="2551"/>
      </w:tblGrid>
      <w:tr w:rsidR="00B55B20" w14:paraId="1B57B008" w14:textId="77777777" w:rsidTr="00B55B20">
        <w:tc>
          <w:tcPr>
            <w:tcW w:w="4212" w:type="dxa"/>
          </w:tcPr>
          <w:p w14:paraId="758DAD99" w14:textId="4F0F46F7" w:rsidR="00B55B20" w:rsidRDefault="00B55B20" w:rsidP="00056502">
            <w:pPr>
              <w:rPr>
                <w:lang w:val="mi-NZ"/>
              </w:rPr>
            </w:pPr>
            <w:r>
              <w:rPr>
                <w:lang w:val="mi-NZ"/>
              </w:rPr>
              <w:t xml:space="preserve">Table </w:t>
            </w:r>
            <w:r w:rsidR="00113C94">
              <w:rPr>
                <w:lang w:val="mi-NZ"/>
              </w:rPr>
              <w:t>saved</w:t>
            </w:r>
            <w:r w:rsidR="00C07007">
              <w:rPr>
                <w:lang w:val="mi-NZ"/>
              </w:rPr>
              <w:t xml:space="preserve"> to database</w:t>
            </w:r>
          </w:p>
        </w:tc>
        <w:tc>
          <w:tcPr>
            <w:tcW w:w="2551" w:type="dxa"/>
          </w:tcPr>
          <w:p w14:paraId="5749C7D5" w14:textId="77777777" w:rsidR="00B55B20" w:rsidRDefault="00B55B20" w:rsidP="00056502">
            <w:pPr>
              <w:rPr>
                <w:lang w:val="mi-NZ"/>
              </w:rPr>
            </w:pPr>
            <w:r>
              <w:rPr>
                <w:lang w:val="mi-NZ"/>
              </w:rPr>
              <w:t>Content</w:t>
            </w:r>
          </w:p>
        </w:tc>
      </w:tr>
      <w:tr w:rsidR="00B55B20" w14:paraId="198086F2" w14:textId="77777777" w:rsidTr="00B55B20">
        <w:tc>
          <w:tcPr>
            <w:tcW w:w="4212" w:type="dxa"/>
          </w:tcPr>
          <w:p w14:paraId="0E08F242" w14:textId="09644D90" w:rsidR="00B55B20" w:rsidRDefault="00B55B20" w:rsidP="00056502">
            <w:pPr>
              <w:rPr>
                <w:lang w:val="mi-NZ"/>
              </w:rPr>
            </w:pPr>
            <w:r w:rsidRPr="00067EE8">
              <w:rPr>
                <w:b/>
                <w:bCs/>
                <w:lang w:val="mi-NZ"/>
              </w:rPr>
              <w:t>w</w:t>
            </w:r>
            <w:r>
              <w:rPr>
                <w:b/>
                <w:bCs/>
                <w:lang w:val="mi-NZ"/>
              </w:rPr>
              <w:t>ide.</w:t>
            </w:r>
            <w:r w:rsidRPr="00067EE8">
              <w:rPr>
                <w:b/>
                <w:bCs/>
                <w:lang w:val="mi-NZ"/>
              </w:rPr>
              <w:t>cen</w:t>
            </w:r>
            <w:r w:rsidRPr="00DC13C8">
              <w:rPr>
                <w:b/>
                <w:bCs/>
                <w:lang w:val="mi-NZ"/>
              </w:rPr>
              <w:t>_annual_income_with_imputation</w:t>
            </w:r>
          </w:p>
        </w:tc>
        <w:tc>
          <w:tcPr>
            <w:tcW w:w="2551" w:type="dxa"/>
          </w:tcPr>
          <w:p w14:paraId="08428F2B" w14:textId="53D2290C" w:rsidR="00B55B20" w:rsidRPr="009E5D08" w:rsidRDefault="00B55B20" w:rsidP="00056502">
            <w:pPr>
              <w:rPr>
                <w:lang w:val="mi-NZ"/>
              </w:rPr>
            </w:pPr>
            <w:r>
              <w:rPr>
                <w:lang w:val="mi-NZ"/>
              </w:rPr>
              <w:t xml:space="preserve">Wide-form post-imputation table </w:t>
            </w:r>
            <w:r>
              <w:rPr>
                <w:lang w:val="mi-NZ"/>
              </w:rPr>
              <w:lastRenderedPageBreak/>
              <w:t>with average income for every age bracket</w:t>
            </w:r>
          </w:p>
        </w:tc>
      </w:tr>
      <w:tr w:rsidR="00B55B20" w14:paraId="3B6CF3C9" w14:textId="77777777" w:rsidTr="00B55B20">
        <w:tc>
          <w:tcPr>
            <w:tcW w:w="4212" w:type="dxa"/>
          </w:tcPr>
          <w:p w14:paraId="72C5B7F8" w14:textId="4DAEF59C" w:rsidR="00B55B20" w:rsidRDefault="00B55B20" w:rsidP="00056502">
            <w:pPr>
              <w:rPr>
                <w:lang w:val="mi-NZ"/>
              </w:rPr>
            </w:pPr>
            <w:r>
              <w:rPr>
                <w:b/>
                <w:bCs/>
                <w:lang w:val="mi-NZ"/>
              </w:rPr>
              <w:lastRenderedPageBreak/>
              <w:t>lng.</w:t>
            </w:r>
            <w:r w:rsidRPr="00C364DE">
              <w:rPr>
                <w:b/>
                <w:bCs/>
                <w:lang w:val="mi-NZ"/>
              </w:rPr>
              <w:t>cen_yearly_gross_income</w:t>
            </w:r>
            <w:r>
              <w:rPr>
                <w:b/>
                <w:bCs/>
                <w:lang w:val="mi-NZ"/>
              </w:rPr>
              <w:t>.</w:t>
            </w:r>
          </w:p>
        </w:tc>
        <w:tc>
          <w:tcPr>
            <w:tcW w:w="2551" w:type="dxa"/>
          </w:tcPr>
          <w:p w14:paraId="309F0895" w14:textId="78393BF5" w:rsidR="00B55B20" w:rsidRPr="00214088" w:rsidRDefault="00B55B20" w:rsidP="00056502">
            <w:pPr>
              <w:rPr>
                <w:lang w:val="mi-NZ"/>
              </w:rPr>
            </w:pPr>
            <w:r>
              <w:rPr>
                <w:lang w:val="mi-NZ"/>
              </w:rPr>
              <w:t>+ converted to long-form, with interpolated average income for every age from 17-65</w:t>
            </w:r>
          </w:p>
        </w:tc>
      </w:tr>
    </w:tbl>
    <w:p w14:paraId="7CE0466F" w14:textId="77777777" w:rsidR="002722E2" w:rsidRDefault="002722E2" w:rsidP="002722E2">
      <w:pPr>
        <w:pStyle w:val="Heading1"/>
        <w:rPr>
          <w:lang w:val="mi-NZ"/>
        </w:rPr>
      </w:pPr>
      <w:r>
        <w:rPr>
          <w:lang w:val="mi-NZ"/>
        </w:rPr>
        <w:t>03_age_standardised_income.rmd</w:t>
      </w:r>
    </w:p>
    <w:p w14:paraId="42FB0D61" w14:textId="66D7BE56" w:rsidR="002722E2" w:rsidRDefault="002722E2" w:rsidP="002722E2">
      <w:pPr>
        <w:rPr>
          <w:lang w:val="mi-NZ"/>
        </w:rPr>
      </w:pPr>
      <w:r>
        <w:rPr>
          <w:lang w:val="mi-NZ"/>
        </w:rPr>
        <w:t>Calculating weighted mean i</w:t>
      </w:r>
      <w:r w:rsidRPr="0022189D">
        <w:rPr>
          <w:lang w:val="mi-NZ"/>
        </w:rPr>
        <w:t>ncomes</w:t>
      </w:r>
      <w:r>
        <w:rPr>
          <w:lang w:val="mi-NZ"/>
        </w:rPr>
        <w:t xml:space="preserve"> for each employed-qual-field combination, based on age distribution of working population</w:t>
      </w:r>
      <w:r w:rsidR="00C32490">
        <w:rPr>
          <w:lang w:val="mi-NZ"/>
        </w:rPr>
        <w:t xml:space="preserve"> (</w:t>
      </w:r>
      <w:r>
        <w:rPr>
          <w:lang w:val="mi-NZ"/>
        </w:rPr>
        <w:t>incomes for more common age brackets are weighted more heavily than less common ones</w:t>
      </w:r>
      <w:r w:rsidR="00C32490">
        <w:rPr>
          <w:lang w:val="mi-NZ"/>
        </w:rPr>
        <w:t>)</w:t>
      </w:r>
      <w:r>
        <w:rPr>
          <w:lang w:val="mi-NZ"/>
        </w:rPr>
        <w:t>.</w:t>
      </w:r>
    </w:p>
    <w:p w14:paraId="343D2239" w14:textId="77777777" w:rsidR="002722E2" w:rsidRPr="0093444D" w:rsidRDefault="002722E2" w:rsidP="0093444D">
      <w:pPr>
        <w:pStyle w:val="ListParagraph"/>
        <w:numPr>
          <w:ilvl w:val="0"/>
          <w:numId w:val="14"/>
        </w:numPr>
        <w:rPr>
          <w:lang w:val="mi-NZ"/>
        </w:rPr>
      </w:pPr>
      <w:r w:rsidRPr="0093444D">
        <w:rPr>
          <w:lang w:val="mi-NZ"/>
        </w:rPr>
        <w:t>Converts complete (imputed) income age-bracket data to long format.</w:t>
      </w:r>
    </w:p>
    <w:p w14:paraId="2856B256" w14:textId="77777777" w:rsidR="002722E2" w:rsidRPr="0093444D" w:rsidRDefault="002722E2" w:rsidP="0093444D">
      <w:pPr>
        <w:pStyle w:val="ListParagraph"/>
        <w:numPr>
          <w:ilvl w:val="0"/>
          <w:numId w:val="14"/>
        </w:numPr>
        <w:rPr>
          <w:lang w:val="mi-NZ"/>
        </w:rPr>
      </w:pPr>
      <w:r w:rsidRPr="0093444D">
        <w:rPr>
          <w:lang w:val="mi-NZ"/>
        </w:rPr>
        <w:t>Finds proportion each age bracket makes up in the working population, for each employment code.</w:t>
      </w:r>
    </w:p>
    <w:p w14:paraId="2104479D" w14:textId="77777777" w:rsidR="002722E2" w:rsidRPr="0093444D" w:rsidRDefault="002722E2" w:rsidP="0093444D">
      <w:pPr>
        <w:pStyle w:val="ListParagraph"/>
        <w:numPr>
          <w:ilvl w:val="0"/>
          <w:numId w:val="14"/>
        </w:numPr>
        <w:rPr>
          <w:lang w:val="mi-NZ"/>
        </w:rPr>
      </w:pPr>
      <w:r w:rsidRPr="0093444D">
        <w:rPr>
          <w:lang w:val="mi-NZ"/>
        </w:rPr>
        <w:t>Use these values to calculate weighted mean incomes.</w:t>
      </w:r>
    </w:p>
    <w:p w14:paraId="3C3C189E" w14:textId="77777777" w:rsidR="002722E2" w:rsidRDefault="002722E2" w:rsidP="002722E2">
      <w:pPr>
        <w:rPr>
          <w:lang w:val="mi-NZ"/>
        </w:rPr>
      </w:pPr>
      <w:r w:rsidRPr="00CB524B">
        <w:rPr>
          <w:noProof/>
          <w:lang w:val="mi-NZ"/>
        </w:rPr>
        <mc:AlternateContent>
          <mc:Choice Requires="wps">
            <w:drawing>
              <wp:inline distT="0" distB="0" distL="0" distR="0" wp14:anchorId="39D5CCE1" wp14:editId="3D6998FA">
                <wp:extent cx="2528515" cy="1404620"/>
                <wp:effectExtent l="0" t="0" r="2476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515" cy="1404620"/>
                        </a:xfrm>
                        <a:prstGeom prst="rect">
                          <a:avLst/>
                        </a:prstGeom>
                        <a:solidFill>
                          <a:srgbClr val="FFFFFF"/>
                        </a:solidFill>
                        <a:ln w="9525">
                          <a:solidFill>
                            <a:srgbClr val="000000"/>
                          </a:solidFill>
                          <a:miter lim="800000"/>
                          <a:headEnd/>
                          <a:tailEnd/>
                        </a:ln>
                      </wps:spPr>
                      <wps:txbx>
                        <w:txbxContent>
                          <w:p w14:paraId="064BC099" w14:textId="77777777" w:rsidR="002722E2" w:rsidRDefault="002722E2" w:rsidP="002722E2">
                            <w:pPr>
                              <w:rPr>
                                <w:b/>
                                <w:bCs/>
                                <w:lang w:val="mi-NZ"/>
                              </w:rPr>
                            </w:pPr>
                            <w:r>
                              <w:rPr>
                                <w:lang w:val="mi-NZ"/>
                              </w:rPr>
                              <w:t xml:space="preserve">Connects to database, saving the table as </w:t>
                            </w:r>
                            <w:r>
                              <w:rPr>
                                <w:b/>
                                <w:bCs/>
                                <w:lang w:val="mi-NZ"/>
                              </w:rPr>
                              <w:t>lng.</w:t>
                            </w:r>
                            <w:r w:rsidRPr="003625B7">
                              <w:rPr>
                                <w:b/>
                                <w:bCs/>
                                <w:lang w:val="mi-NZ"/>
                              </w:rPr>
                              <w:t>cen_inc_age_sd_annual</w:t>
                            </w:r>
                            <w:r>
                              <w:rPr>
                                <w:b/>
                                <w:bCs/>
                                <w:lang w:val="mi-NZ"/>
                              </w:rPr>
                              <w:t>.</w:t>
                            </w:r>
                          </w:p>
                        </w:txbxContent>
                      </wps:txbx>
                      <wps:bodyPr rot="0" vert="horz" wrap="square" lIns="91440" tIns="45720" rIns="91440" bIns="45720" anchor="t" anchorCtr="0">
                        <a:spAutoFit/>
                      </wps:bodyPr>
                    </wps:wsp>
                  </a:graphicData>
                </a:graphic>
              </wp:inline>
            </w:drawing>
          </mc:Choice>
          <mc:Fallback>
            <w:pict>
              <v:shape w14:anchorId="39D5CCE1" id="Text Box 7" o:spid="_x0000_s1027" type="#_x0000_t202" style="width:199.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">
                <v:textbox style="mso-fit-shape-to-text:t">
                  <w:txbxContent>
                    <w:p w14:paraId="064BC099" w14:textId="77777777" w:rsidR="002722E2" w:rsidRDefault="002722E2" w:rsidP="002722E2">
                      <w:pPr>
                        <w:rPr>
                          <w:b/>
                          <w:bCs/>
                          <w:lang w:val="mi-NZ"/>
                        </w:rPr>
                      </w:pPr>
                      <w:r>
                        <w:rPr>
                          <w:lang w:val="mi-NZ"/>
                        </w:rPr>
                        <w:t xml:space="preserve">Connects to database, saving the table as </w:t>
                      </w:r>
                      <w:r>
                        <w:rPr>
                          <w:b/>
                          <w:bCs/>
                          <w:lang w:val="mi-NZ"/>
                        </w:rPr>
                        <w:t>lng.</w:t>
                      </w:r>
                      <w:r w:rsidRPr="003625B7">
                        <w:rPr>
                          <w:b/>
                          <w:bCs/>
                          <w:lang w:val="mi-NZ"/>
                        </w:rPr>
                        <w:t>cen_inc_age_sd_annual</w:t>
                      </w:r>
                      <w:r>
                        <w:rPr>
                          <w:b/>
                          <w:bCs/>
                          <w:lang w:val="mi-NZ"/>
                        </w:rPr>
                        <w:t>.</w:t>
                      </w:r>
                    </w:p>
                  </w:txbxContent>
                </v:textbox>
                <w10:anchorlock/>
              </v:shape>
            </w:pict>
          </mc:Fallback>
        </mc:AlternateContent>
      </w:r>
    </w:p>
    <w:p w14:paraId="68894348" w14:textId="56EF9B79" w:rsidR="002722E2" w:rsidRDefault="002722E2" w:rsidP="002722E2">
      <w:pPr>
        <w:rPr>
          <w:lang w:val="mi-NZ"/>
        </w:rPr>
      </w:pPr>
      <w:r w:rsidRPr="00CB524B">
        <w:rPr>
          <w:noProof/>
          <w:lang w:val="mi-NZ"/>
        </w:rPr>
        <mc:AlternateContent>
          <mc:Choice Requires="wps">
            <w:drawing>
              <wp:inline distT="0" distB="0" distL="0" distR="0" wp14:anchorId="5A462A57" wp14:editId="171E8750">
                <wp:extent cx="2719070" cy="1404620"/>
                <wp:effectExtent l="0" t="0" r="24130" b="2349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070" cy="1404620"/>
                        </a:xfrm>
                        <a:prstGeom prst="rect">
                          <a:avLst/>
                        </a:prstGeom>
                        <a:solidFill>
                          <a:srgbClr val="FFFFFF"/>
                        </a:solidFill>
                        <a:ln w="9525">
                          <a:solidFill>
                            <a:srgbClr val="000000"/>
                          </a:solidFill>
                          <a:miter lim="800000"/>
                          <a:headEnd/>
                          <a:tailEnd/>
                        </a:ln>
                      </wps:spPr>
                      <wps:txbx>
                        <w:txbxContent>
                          <w:p w14:paraId="3FF6D81C" w14:textId="77777777" w:rsidR="002722E2" w:rsidRPr="00FD17BC" w:rsidRDefault="002722E2" w:rsidP="002722E2">
                            <w:pPr>
                              <w:rPr>
                                <w:lang w:val="mi-NZ"/>
                              </w:rPr>
                            </w:pPr>
                            <w:r>
                              <w:rPr>
                                <w:lang w:val="mi-NZ"/>
                              </w:rPr>
                              <w:t xml:space="preserve">Connects to database, saving the tables as </w:t>
                            </w:r>
                            <w:r>
                              <w:rPr>
                                <w:b/>
                                <w:bCs/>
                                <w:lang w:val="mi-NZ"/>
                              </w:rPr>
                              <w:t>tab.</w:t>
                            </w:r>
                            <w:r w:rsidRPr="003625B7">
                              <w:rPr>
                                <w:b/>
                                <w:bCs/>
                                <w:lang w:val="mi-NZ"/>
                              </w:rPr>
                              <w:t>cen_inc_age_sd_annual</w:t>
                            </w:r>
                            <w:r>
                              <w:rPr>
                                <w:b/>
                                <w:bCs/>
                                <w:lang w:val="mi-NZ"/>
                              </w:rPr>
                              <w:t xml:space="preserve"> </w:t>
                            </w:r>
                            <w:r>
                              <w:rPr>
                                <w:lang w:val="mi-NZ"/>
                              </w:rPr>
                              <w:t xml:space="preserve">and </w:t>
                            </w:r>
                            <w:r>
                              <w:rPr>
                                <w:b/>
                                <w:bCs/>
                                <w:lang w:val="mi-NZ"/>
                              </w:rPr>
                              <w:t>tab.</w:t>
                            </w:r>
                            <w:r w:rsidRPr="003625B7">
                              <w:rPr>
                                <w:b/>
                                <w:bCs/>
                                <w:lang w:val="mi-NZ"/>
                              </w:rPr>
                              <w:t>cen_inc_age_sd_annual_counts</w:t>
                            </w:r>
                          </w:p>
                          <w:p w14:paraId="7BCD83DC" w14:textId="77777777" w:rsidR="002722E2" w:rsidRPr="00FD17BC" w:rsidRDefault="002722E2" w:rsidP="002722E2">
                            <w:pPr>
                              <w:rPr>
                                <w:lang w:val="mi-NZ"/>
                              </w:rPr>
                            </w:pPr>
                            <w:r w:rsidRPr="003625B7">
                              <w:rPr>
                                <w:i/>
                                <w:iCs/>
                                <w:lang w:val="mi-NZ"/>
                              </w:rPr>
                              <w:t xml:space="preserve">Wide-format of </w:t>
                            </w:r>
                            <w:r>
                              <w:rPr>
                                <w:b/>
                                <w:bCs/>
                                <w:lang w:val="mi-NZ"/>
                              </w:rPr>
                              <w:t>tab.</w:t>
                            </w:r>
                            <w:r w:rsidRPr="003625B7">
                              <w:rPr>
                                <w:b/>
                                <w:bCs/>
                                <w:lang w:val="mi-NZ"/>
                              </w:rPr>
                              <w:t>cen_inc_age_sd_annual</w:t>
                            </w:r>
                            <w:r>
                              <w:rPr>
                                <w:lang w:val="mi-NZ"/>
                              </w:rPr>
                              <w:t>, first with income responses and second with counts</w:t>
                            </w:r>
                          </w:p>
                        </w:txbxContent>
                      </wps:txbx>
                      <wps:bodyPr rot="0" vert="horz" wrap="square" lIns="91440" tIns="45720" rIns="91440" bIns="45720" anchor="t" anchorCtr="0">
                        <a:spAutoFit/>
                      </wps:bodyPr>
                    </wps:wsp>
                  </a:graphicData>
                </a:graphic>
              </wp:inline>
            </w:drawing>
          </mc:Choice>
          <mc:Fallback>
            <w:pict>
              <v:shape w14:anchorId="5A462A57" id="Text Box 8" o:spid="_x0000_s1028" type="#_x0000_t202" style="width:214.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">
                <v:textbox style="mso-fit-shape-to-text:t">
                  <w:txbxContent>
                    <w:p w14:paraId="3FF6D81C" w14:textId="77777777" w:rsidR="002722E2" w:rsidRPr="00FD17BC" w:rsidRDefault="002722E2" w:rsidP="002722E2">
                      <w:pPr>
                        <w:rPr>
                          <w:lang w:val="mi-NZ"/>
                        </w:rPr>
                      </w:pPr>
                      <w:r>
                        <w:rPr>
                          <w:lang w:val="mi-NZ"/>
                        </w:rPr>
                        <w:t xml:space="preserve">Connects to database, saving the tables as </w:t>
                      </w:r>
                      <w:r>
                        <w:rPr>
                          <w:b/>
                          <w:bCs/>
                          <w:lang w:val="mi-NZ"/>
                        </w:rPr>
                        <w:t>tab.</w:t>
                      </w:r>
                      <w:r w:rsidRPr="003625B7">
                        <w:rPr>
                          <w:b/>
                          <w:bCs/>
                          <w:lang w:val="mi-NZ"/>
                        </w:rPr>
                        <w:t>cen_inc_age_sd_annual</w:t>
                      </w:r>
                      <w:r>
                        <w:rPr>
                          <w:b/>
                          <w:bCs/>
                          <w:lang w:val="mi-NZ"/>
                        </w:rPr>
                        <w:t xml:space="preserve"> </w:t>
                      </w:r>
                      <w:r>
                        <w:rPr>
                          <w:lang w:val="mi-NZ"/>
                        </w:rPr>
                        <w:t xml:space="preserve">and </w:t>
                      </w:r>
                      <w:r>
                        <w:rPr>
                          <w:b/>
                          <w:bCs/>
                          <w:lang w:val="mi-NZ"/>
                        </w:rPr>
                        <w:t>tab.</w:t>
                      </w:r>
                      <w:r w:rsidRPr="003625B7">
                        <w:rPr>
                          <w:b/>
                          <w:bCs/>
                          <w:lang w:val="mi-NZ"/>
                        </w:rPr>
                        <w:t>cen_inc_age_sd_annual_counts</w:t>
                      </w:r>
                    </w:p>
                    <w:p w14:paraId="7BCD83DC" w14:textId="77777777" w:rsidR="002722E2" w:rsidRPr="00FD17BC" w:rsidRDefault="002722E2" w:rsidP="002722E2">
                      <w:pPr>
                        <w:rPr>
                          <w:lang w:val="mi-NZ"/>
                        </w:rPr>
                      </w:pPr>
                      <w:r w:rsidRPr="003625B7">
                        <w:rPr>
                          <w:i/>
                          <w:iCs/>
                          <w:lang w:val="mi-NZ"/>
                        </w:rPr>
                        <w:t xml:space="preserve">Wide-format of </w:t>
                      </w:r>
                      <w:r>
                        <w:rPr>
                          <w:b/>
                          <w:bCs/>
                          <w:lang w:val="mi-NZ"/>
                        </w:rPr>
                        <w:t>tab.</w:t>
                      </w:r>
                      <w:r w:rsidRPr="003625B7">
                        <w:rPr>
                          <w:b/>
                          <w:bCs/>
                          <w:lang w:val="mi-NZ"/>
                        </w:rPr>
                        <w:t>cen_inc_age_sd_annual</w:t>
                      </w:r>
                      <w:r>
                        <w:rPr>
                          <w:lang w:val="mi-NZ"/>
                        </w:rPr>
                        <w:t>, first with income responses and second with counts</w:t>
                      </w:r>
                    </w:p>
                  </w:txbxContent>
                </v:textbox>
                <w10:anchorlock/>
              </v:shape>
            </w:pict>
          </mc:Fallback>
        </mc:AlternateContent>
      </w:r>
    </w:p>
    <w:tbl>
      <w:tblPr>
        <w:tblStyle w:val="TableGrid"/>
        <w:tblW w:w="0" w:type="auto"/>
        <w:tblLook w:val="04A0" w:firstRow="1" w:lastRow="0" w:firstColumn="1" w:lastColumn="0" w:noHBand="0" w:noVBand="1"/>
      </w:tblPr>
      <w:tblGrid>
        <w:gridCol w:w="4668"/>
        <w:gridCol w:w="2551"/>
      </w:tblGrid>
      <w:tr w:rsidR="00970CB4" w14:paraId="34001343" w14:textId="77777777" w:rsidTr="00EA7EAF">
        <w:tc>
          <w:tcPr>
            <w:tcW w:w="4212" w:type="dxa"/>
          </w:tcPr>
          <w:p w14:paraId="49207213" w14:textId="77777777" w:rsidR="00970CB4" w:rsidRDefault="00970CB4" w:rsidP="00EA7EAF">
            <w:pPr>
              <w:rPr>
                <w:lang w:val="mi-NZ"/>
              </w:rPr>
            </w:pPr>
            <w:r>
              <w:rPr>
                <w:lang w:val="mi-NZ"/>
              </w:rPr>
              <w:t>Table saved to database</w:t>
            </w:r>
          </w:p>
        </w:tc>
        <w:tc>
          <w:tcPr>
            <w:tcW w:w="2551" w:type="dxa"/>
          </w:tcPr>
          <w:p w14:paraId="7CC53145" w14:textId="77777777" w:rsidR="00970CB4" w:rsidRDefault="00970CB4" w:rsidP="00EA7EAF">
            <w:pPr>
              <w:rPr>
                <w:lang w:val="mi-NZ"/>
              </w:rPr>
            </w:pPr>
            <w:r>
              <w:rPr>
                <w:lang w:val="mi-NZ"/>
              </w:rPr>
              <w:t>Content</w:t>
            </w:r>
          </w:p>
        </w:tc>
      </w:tr>
      <w:tr w:rsidR="00970CB4" w14:paraId="2AB7BAEC" w14:textId="77777777" w:rsidTr="00EA7EAF">
        <w:tc>
          <w:tcPr>
            <w:tcW w:w="4212" w:type="dxa"/>
          </w:tcPr>
          <w:p w14:paraId="01EFBA19" w14:textId="68E97B5D" w:rsidR="00970CB4" w:rsidRPr="00853900" w:rsidRDefault="00853900" w:rsidP="00EA7EAF">
            <w:pPr>
              <w:rPr>
                <w:b/>
                <w:bCs/>
                <w:lang w:val="mi-NZ"/>
              </w:rPr>
            </w:pPr>
            <w:r>
              <w:rPr>
                <w:b/>
                <w:bCs/>
                <w:lang w:val="mi-NZ"/>
              </w:rPr>
              <w:t>lng.</w:t>
            </w:r>
            <w:r w:rsidRPr="003625B7">
              <w:rPr>
                <w:b/>
                <w:bCs/>
                <w:lang w:val="mi-NZ"/>
              </w:rPr>
              <w:t>cen_inc_age_sd_annual</w:t>
            </w:r>
          </w:p>
        </w:tc>
        <w:tc>
          <w:tcPr>
            <w:tcW w:w="2551" w:type="dxa"/>
          </w:tcPr>
          <w:p w14:paraId="64C312DE" w14:textId="19843C9E" w:rsidR="00970CB4" w:rsidRPr="00730897" w:rsidRDefault="00730897" w:rsidP="00EA7EAF">
            <w:pPr>
              <w:rPr>
                <w:i/>
                <w:iCs/>
                <w:lang w:val="mi-NZ"/>
              </w:rPr>
            </w:pPr>
            <w:r w:rsidRPr="003625B7">
              <w:rPr>
                <w:i/>
                <w:iCs/>
                <w:lang w:val="mi-NZ"/>
              </w:rPr>
              <w:t>Long-format table with weighted mean income for every employ-qual-field combination</w:t>
            </w:r>
          </w:p>
        </w:tc>
      </w:tr>
      <w:tr w:rsidR="00970CB4" w14:paraId="4C323C5B" w14:textId="77777777" w:rsidTr="00EA7EAF">
        <w:tc>
          <w:tcPr>
            <w:tcW w:w="4212" w:type="dxa"/>
          </w:tcPr>
          <w:p w14:paraId="658ACC45" w14:textId="0DB41AC2" w:rsidR="00970CB4" w:rsidRDefault="00730897" w:rsidP="00EA7EAF">
            <w:pPr>
              <w:rPr>
                <w:lang w:val="mi-NZ"/>
              </w:rPr>
            </w:pPr>
            <w:r>
              <w:rPr>
                <w:b/>
                <w:bCs/>
                <w:lang w:val="mi-NZ"/>
              </w:rPr>
              <w:t>tab.</w:t>
            </w:r>
            <w:r w:rsidRPr="003625B7">
              <w:rPr>
                <w:b/>
                <w:bCs/>
                <w:lang w:val="mi-NZ"/>
              </w:rPr>
              <w:t>cen_inc_age_sd_annual</w:t>
            </w:r>
            <w:r>
              <w:rPr>
                <w:b/>
                <w:bCs/>
                <w:lang w:val="mi-NZ"/>
              </w:rPr>
              <w:t xml:space="preserve"> </w:t>
            </w:r>
            <w:r>
              <w:rPr>
                <w:lang w:val="mi-NZ"/>
              </w:rPr>
              <w:t xml:space="preserve">and </w:t>
            </w:r>
            <w:r>
              <w:rPr>
                <w:b/>
                <w:bCs/>
                <w:lang w:val="mi-NZ"/>
              </w:rPr>
              <w:t>tab.</w:t>
            </w:r>
            <w:r w:rsidRPr="003625B7">
              <w:rPr>
                <w:b/>
                <w:bCs/>
                <w:lang w:val="mi-NZ"/>
              </w:rPr>
              <w:t>cen_inc_age_sd_annual_counts</w:t>
            </w:r>
          </w:p>
        </w:tc>
        <w:tc>
          <w:tcPr>
            <w:tcW w:w="2551" w:type="dxa"/>
          </w:tcPr>
          <w:p w14:paraId="18CB596C" w14:textId="19487EF1" w:rsidR="00970CB4" w:rsidRPr="00214088" w:rsidRDefault="00970CB4" w:rsidP="00EA7EAF">
            <w:pPr>
              <w:rPr>
                <w:lang w:val="mi-NZ"/>
              </w:rPr>
            </w:pPr>
            <w:r>
              <w:rPr>
                <w:lang w:val="mi-NZ"/>
              </w:rPr>
              <w:t xml:space="preserve">+ converted to </w:t>
            </w:r>
            <w:r w:rsidR="00BB4AAA">
              <w:rPr>
                <w:lang w:val="mi-NZ"/>
              </w:rPr>
              <w:t>wide</w:t>
            </w:r>
            <w:r>
              <w:rPr>
                <w:lang w:val="mi-NZ"/>
              </w:rPr>
              <w:t xml:space="preserve">-form, </w:t>
            </w:r>
            <w:r w:rsidR="00BB4AAA">
              <w:rPr>
                <w:lang w:val="mi-NZ"/>
              </w:rPr>
              <w:t>first with income as observations and second with counts</w:t>
            </w:r>
          </w:p>
        </w:tc>
      </w:tr>
    </w:tbl>
    <w:p w14:paraId="412C683E" w14:textId="77777777" w:rsidR="00970CB4" w:rsidRDefault="00970CB4" w:rsidP="002722E2">
      <w:pPr>
        <w:rPr>
          <w:lang w:val="mi-NZ"/>
        </w:rPr>
      </w:pPr>
    </w:p>
    <w:p w14:paraId="74E711D8" w14:textId="77777777" w:rsidR="002722E2" w:rsidRDefault="002722E2" w:rsidP="002722E2">
      <w:pPr>
        <w:pStyle w:val="Heading1"/>
        <w:rPr>
          <w:lang w:val="mi-NZ"/>
        </w:rPr>
      </w:pPr>
      <w:r w:rsidRPr="00EE7A55">
        <w:rPr>
          <w:lang w:val="mi-NZ"/>
        </w:rPr>
        <w:lastRenderedPageBreak/>
        <w:t>04_income_30_39_yr_analysis</w:t>
      </w:r>
      <w:r>
        <w:rPr>
          <w:lang w:val="mi-NZ"/>
        </w:rPr>
        <w:t>.rmd</w:t>
      </w:r>
    </w:p>
    <w:p w14:paraId="5FA492DD" w14:textId="77777777" w:rsidR="002722E2" w:rsidRDefault="002722E2" w:rsidP="002722E2">
      <w:pPr>
        <w:rPr>
          <w:lang w:val="mi-NZ"/>
        </w:rPr>
      </w:pPr>
      <w:r>
        <w:rPr>
          <w:lang w:val="mi-NZ"/>
        </w:rPr>
        <w:t>Sets up two large functions:</w:t>
      </w:r>
    </w:p>
    <w:p w14:paraId="47A30AD1" w14:textId="77777777" w:rsidR="002722E2" w:rsidRDefault="002722E2" w:rsidP="002722E2">
      <w:pPr>
        <w:rPr>
          <w:lang w:val="mi-NZ"/>
        </w:rPr>
      </w:pPr>
      <w:r w:rsidRPr="00932571">
        <w:rPr>
          <w:rFonts w:ascii="Consolas" w:hAnsi="Consolas"/>
          <w:lang w:val="mi-NZ"/>
        </w:rPr>
        <w:t>get_30_39_income_summary_set</w:t>
      </w:r>
      <w:r>
        <w:rPr>
          <w:rFonts w:ascii="Consolas" w:hAnsi="Consolas"/>
          <w:lang w:val="mi-NZ"/>
        </w:rPr>
        <w:t>()</w:t>
      </w:r>
      <w:r>
        <w:rPr>
          <w:lang w:val="mi-NZ"/>
        </w:rPr>
        <w:t xml:space="preserve">, calculates average income by employment status, field of study and qual level. </w:t>
      </w:r>
    </w:p>
    <w:p w14:paraId="54E2C84B" w14:textId="77777777" w:rsidR="002722E2" w:rsidRDefault="002722E2" w:rsidP="002722E2">
      <w:r w:rsidRPr="00932571">
        <w:rPr>
          <w:rFonts w:ascii="Consolas" w:hAnsi="Consolas"/>
        </w:rPr>
        <w:t>tabulate_and_save_income_set</w:t>
      </w:r>
      <w:r>
        <w:rPr>
          <w:rFonts w:ascii="Consolas" w:hAnsi="Consolas"/>
        </w:rPr>
        <w:t xml:space="preserve">() </w:t>
      </w:r>
      <w:r>
        <w:t>produces two wide-format tables (individual levels as columns) and saves them to the database: one of average incomes and one of counts.</w:t>
      </w:r>
    </w:p>
    <w:p w14:paraId="1B2AD351" w14:textId="77777777" w:rsidR="002722E2" w:rsidRDefault="002722E2" w:rsidP="002722E2">
      <w:r>
        <w:t>As per usual, we use the variables mean_income2 and people_count2 (those who received any positive income).</w:t>
      </w:r>
    </w:p>
    <w:p w14:paraId="44EABDC7" w14:textId="2A9F180D" w:rsidR="002722E2" w:rsidRPr="005879FB" w:rsidRDefault="002722E2" w:rsidP="002722E2">
      <w:r>
        <w:t>We also limit to rows with counts &gt; 3, and after performing the first function above, further limit to those with counts &gt; 20. This is to remove observations which would be suppressed or otherwise behave unexpectedly in analysis.</w:t>
      </w:r>
    </w:p>
    <w:tbl>
      <w:tblPr>
        <w:tblStyle w:val="TableGrid"/>
        <w:tblW w:w="0" w:type="auto"/>
        <w:tblLook w:val="04A0" w:firstRow="1" w:lastRow="0" w:firstColumn="1" w:lastColumn="0" w:noHBand="0" w:noVBand="1"/>
      </w:tblPr>
      <w:tblGrid>
        <w:gridCol w:w="6399"/>
        <w:gridCol w:w="2551"/>
      </w:tblGrid>
      <w:tr w:rsidR="00E26F08" w14:paraId="3D56A2E3" w14:textId="77777777" w:rsidTr="00EA7EAF">
        <w:tc>
          <w:tcPr>
            <w:tcW w:w="4212" w:type="dxa"/>
          </w:tcPr>
          <w:p w14:paraId="4130F2E0" w14:textId="77777777" w:rsidR="00E26F08" w:rsidRDefault="00E26F08" w:rsidP="00EA7EAF">
            <w:pPr>
              <w:rPr>
                <w:lang w:val="mi-NZ"/>
              </w:rPr>
            </w:pPr>
            <w:r>
              <w:rPr>
                <w:lang w:val="mi-NZ"/>
              </w:rPr>
              <w:t>Table saved to database</w:t>
            </w:r>
          </w:p>
        </w:tc>
        <w:tc>
          <w:tcPr>
            <w:tcW w:w="2551" w:type="dxa"/>
          </w:tcPr>
          <w:p w14:paraId="0DE24AA7" w14:textId="77777777" w:rsidR="00E26F08" w:rsidRDefault="00E26F08" w:rsidP="00EA7EAF">
            <w:pPr>
              <w:rPr>
                <w:lang w:val="mi-NZ"/>
              </w:rPr>
            </w:pPr>
            <w:r>
              <w:rPr>
                <w:lang w:val="mi-NZ"/>
              </w:rPr>
              <w:t>Content</w:t>
            </w:r>
          </w:p>
        </w:tc>
      </w:tr>
      <w:tr w:rsidR="00E26F08" w14:paraId="4A2E6292" w14:textId="77777777" w:rsidTr="00EA7EAF">
        <w:tc>
          <w:tcPr>
            <w:tcW w:w="4212" w:type="dxa"/>
          </w:tcPr>
          <w:p w14:paraId="46EA7348" w14:textId="2B55720A" w:rsidR="005879FB" w:rsidRDefault="005879FB" w:rsidP="005879FB">
            <w:pPr>
              <w:rPr>
                <w:b/>
                <w:bCs/>
                <w:lang w:val="mi-NZ"/>
              </w:rPr>
            </w:pPr>
            <w:r>
              <w:rPr>
                <w:b/>
                <w:bCs/>
                <w:lang w:val="mi-NZ"/>
              </w:rPr>
              <w:t>lng.</w:t>
            </w:r>
            <w:r w:rsidRPr="00610EF9">
              <w:rPr>
                <w:b/>
                <w:bCs/>
                <w:lang w:val="mi-NZ"/>
              </w:rPr>
              <w:t>cen_annual_3_avg_income_30_39</w:t>
            </w:r>
            <w:r>
              <w:rPr>
                <w:b/>
                <w:bCs/>
                <w:lang w:val="mi-NZ"/>
              </w:rPr>
              <w:t>.</w:t>
            </w:r>
          </w:p>
          <w:p w14:paraId="3FB3BD79" w14:textId="2A1D73A6" w:rsidR="00E26F08" w:rsidRPr="00853900" w:rsidRDefault="00E26F08" w:rsidP="00EA7EAF">
            <w:pPr>
              <w:rPr>
                <w:b/>
                <w:bCs/>
                <w:lang w:val="mi-NZ"/>
              </w:rPr>
            </w:pPr>
          </w:p>
        </w:tc>
        <w:tc>
          <w:tcPr>
            <w:tcW w:w="2551" w:type="dxa"/>
          </w:tcPr>
          <w:p w14:paraId="158C5692" w14:textId="43AB8D72" w:rsidR="005879FB" w:rsidRDefault="005879FB" w:rsidP="005879FB">
            <w:pPr>
              <w:rPr>
                <w:i/>
                <w:iCs/>
                <w:lang w:val="mi-NZ"/>
              </w:rPr>
            </w:pPr>
            <w:r w:rsidRPr="003625B7">
              <w:rPr>
                <w:i/>
                <w:iCs/>
                <w:lang w:val="mi-NZ"/>
              </w:rPr>
              <w:t>Long-format table with</w:t>
            </w:r>
            <w:r>
              <w:rPr>
                <w:i/>
                <w:iCs/>
                <w:lang w:val="mi-NZ"/>
              </w:rPr>
              <w:t xml:space="preserve"> average incomes for 30-39 year-olds.</w:t>
            </w:r>
          </w:p>
          <w:p w14:paraId="6D78B115" w14:textId="55E5A71A" w:rsidR="00E26F08" w:rsidRPr="005879FB" w:rsidRDefault="005879FB" w:rsidP="00EA7EAF">
            <w:pPr>
              <w:rPr>
                <w:lang w:val="mi-NZ"/>
              </w:rPr>
            </w:pPr>
            <w:r>
              <w:rPr>
                <w:lang w:val="mi-NZ"/>
              </w:rPr>
              <w:t>SAME FOR EMPLOYED_CODE=4 (tables have res suffix)</w:t>
            </w:r>
          </w:p>
        </w:tc>
      </w:tr>
      <w:tr w:rsidR="00E26F08" w14:paraId="4537B9B1" w14:textId="77777777" w:rsidTr="00EA7EAF">
        <w:tc>
          <w:tcPr>
            <w:tcW w:w="4212" w:type="dxa"/>
          </w:tcPr>
          <w:p w14:paraId="70886343" w14:textId="272CD03A" w:rsidR="00E26F08" w:rsidRDefault="005879FB" w:rsidP="00EA7EAF">
            <w:pPr>
              <w:rPr>
                <w:lang w:val="mi-NZ"/>
              </w:rPr>
            </w:pPr>
            <w:r>
              <w:rPr>
                <w:b/>
                <w:bCs/>
                <w:lang w:val="mi-NZ"/>
              </w:rPr>
              <w:t>tab.</w:t>
            </w:r>
            <w:r w:rsidRPr="00601072">
              <w:rPr>
                <w:b/>
                <w:bCs/>
                <w:lang w:val="mi-NZ"/>
              </w:rPr>
              <w:t>annual_avg_3_income_30_39</w:t>
            </w:r>
            <w:r>
              <w:rPr>
                <w:b/>
                <w:bCs/>
                <w:lang w:val="mi-NZ"/>
              </w:rPr>
              <w:t xml:space="preserve"> </w:t>
            </w:r>
            <w:r>
              <w:rPr>
                <w:lang w:val="mi-NZ"/>
              </w:rPr>
              <w:t xml:space="preserve">and </w:t>
            </w:r>
            <w:r w:rsidRPr="00601072">
              <w:rPr>
                <w:b/>
                <w:bCs/>
                <w:lang w:val="mi-NZ"/>
              </w:rPr>
              <w:t>tab.annual_avg_3_income_30_39_people_counts</w:t>
            </w:r>
          </w:p>
        </w:tc>
        <w:tc>
          <w:tcPr>
            <w:tcW w:w="2551" w:type="dxa"/>
          </w:tcPr>
          <w:p w14:paraId="76B21FF5" w14:textId="6E73C5C4" w:rsidR="005879FB" w:rsidRPr="003725F5" w:rsidRDefault="005879FB" w:rsidP="005879FB">
            <w:pPr>
              <w:rPr>
                <w:lang w:val="mi-NZ"/>
              </w:rPr>
            </w:pPr>
            <w:r>
              <w:rPr>
                <w:i/>
                <w:iCs/>
                <w:lang w:val="mi-NZ"/>
              </w:rPr>
              <w:t>+ wide format</w:t>
            </w:r>
          </w:p>
          <w:p w14:paraId="3B54F495" w14:textId="4FD625E9" w:rsidR="00E26F08" w:rsidRPr="00214088" w:rsidRDefault="00E26F08" w:rsidP="00EA7EAF">
            <w:pPr>
              <w:rPr>
                <w:lang w:val="mi-NZ"/>
              </w:rPr>
            </w:pPr>
          </w:p>
        </w:tc>
      </w:tr>
    </w:tbl>
    <w:p w14:paraId="30D39CBE" w14:textId="77777777" w:rsidR="00E26F08" w:rsidRDefault="00E26F08" w:rsidP="002722E2">
      <w:pPr>
        <w:rPr>
          <w:lang w:val="mi-NZ"/>
        </w:rPr>
      </w:pPr>
    </w:p>
    <w:p w14:paraId="7C7F4F49" w14:textId="77777777" w:rsidR="002722E2" w:rsidRDefault="002722E2" w:rsidP="002722E2">
      <w:pPr>
        <w:pStyle w:val="Heading1"/>
        <w:rPr>
          <w:lang w:val="mi-NZ"/>
        </w:rPr>
      </w:pPr>
      <w:r>
        <w:rPr>
          <w:lang w:val="mi-NZ"/>
        </w:rPr>
        <w:t>04_lifetime_earnings.rmd</w:t>
      </w:r>
    </w:p>
    <w:p w14:paraId="3B11951D" w14:textId="77777777" w:rsidR="002722E2" w:rsidRDefault="002722E2" w:rsidP="002722E2">
      <w:pPr>
        <w:rPr>
          <w:lang w:val="mi-NZ"/>
        </w:rPr>
      </w:pPr>
      <w:r>
        <w:rPr>
          <w:lang w:val="mi-NZ"/>
        </w:rPr>
        <w:t xml:space="preserve">Here we are doing two main things. </w:t>
      </w:r>
    </w:p>
    <w:p w14:paraId="2C923B19" w14:textId="77777777" w:rsidR="002722E2" w:rsidRDefault="002722E2" w:rsidP="002722E2">
      <w:pPr>
        <w:pStyle w:val="ListParagraph"/>
        <w:numPr>
          <w:ilvl w:val="0"/>
          <w:numId w:val="10"/>
        </w:numPr>
        <w:rPr>
          <w:i/>
          <w:iCs/>
          <w:lang w:val="mi-NZ"/>
        </w:rPr>
      </w:pPr>
      <w:r w:rsidRPr="00297258">
        <w:rPr>
          <w:lang w:val="mi-NZ"/>
        </w:rPr>
        <w:t>Calculate the lifetime earnings of the graduate of a certain qualification and how this compares to that of a school leaver with no qualification</w:t>
      </w:r>
      <w:r>
        <w:rPr>
          <w:lang w:val="mi-NZ"/>
        </w:rPr>
        <w:t>. Taking into account inflation, w</w:t>
      </w:r>
      <w:r w:rsidRPr="00297258">
        <w:rPr>
          <w:lang w:val="mi-NZ"/>
        </w:rPr>
        <w:t>e can then find the</w:t>
      </w:r>
      <w:r>
        <w:rPr>
          <w:lang w:val="mi-NZ"/>
        </w:rPr>
        <w:t xml:space="preserve"> average</w:t>
      </w:r>
      <w:r w:rsidRPr="00297258">
        <w:rPr>
          <w:lang w:val="mi-NZ"/>
        </w:rPr>
        <w:t xml:space="preserve"> age at which a graduate is ‘better off’, given the years spent studying and not earning. </w:t>
      </w:r>
      <w:r w:rsidRPr="00297258">
        <w:rPr>
          <w:i/>
          <w:iCs/>
          <w:lang w:val="mi-NZ"/>
        </w:rPr>
        <w:t>Assuming all students are studying full-time.</w:t>
      </w:r>
    </w:p>
    <w:p w14:paraId="00F20574" w14:textId="77777777" w:rsidR="002722E2" w:rsidRPr="00297258" w:rsidRDefault="002722E2" w:rsidP="002722E2">
      <w:pPr>
        <w:pStyle w:val="ListParagraph"/>
        <w:numPr>
          <w:ilvl w:val="0"/>
          <w:numId w:val="10"/>
        </w:numPr>
        <w:rPr>
          <w:i/>
          <w:iCs/>
          <w:lang w:val="mi-NZ"/>
        </w:rPr>
      </w:pPr>
      <w:r>
        <w:rPr>
          <w:lang w:val="mi-NZ"/>
        </w:rPr>
        <w:t xml:space="preserve">Calculate the lifetime taxes paid by a graduate of a certain qualification and how this compares to a school leaver. Taking into account inflation and the amount of SAC funding provided by the government for each qualification, we can then find (though it is not yet done here) the number of years after which this investment becomes profitable for the government. </w:t>
      </w:r>
    </w:p>
    <w:p w14:paraId="5FC7DEAC" w14:textId="77777777" w:rsidR="002722E2" w:rsidRPr="002E4A86" w:rsidRDefault="002722E2" w:rsidP="002722E2">
      <w:pPr>
        <w:rPr>
          <w:lang w:val="mi-NZ"/>
        </w:rPr>
      </w:pPr>
      <w:r>
        <w:rPr>
          <w:lang w:val="mi-NZ"/>
        </w:rPr>
        <w:t>The prefix discounted indicates inflation-adjusted, using a constant rate of 3% inflation.</w:t>
      </w:r>
    </w:p>
    <w:p w14:paraId="11B65AC8" w14:textId="77777777" w:rsidR="002722E2" w:rsidRDefault="002722E2" w:rsidP="002722E2">
      <w:pPr>
        <w:rPr>
          <w:rFonts w:ascii="Consolas" w:hAnsi="Consolas"/>
          <w:lang w:val="mi-NZ"/>
        </w:rPr>
      </w:pPr>
      <w:r>
        <w:rPr>
          <w:lang w:val="mi-NZ"/>
        </w:rPr>
        <w:t xml:space="preserve">From an external file fees_duration_SAC we import and link qualification information including qualification length, fees, and student loan at graduation (broken down into fee_component and none_fee_component (living costs and </w:t>
      </w:r>
      <w:r>
        <w:rPr>
          <w:lang w:val="mi-NZ"/>
        </w:rPr>
        <w:lastRenderedPageBreak/>
        <w:t xml:space="preserve">course-related costs). This is linked to income dataset to create </w:t>
      </w:r>
      <w:r w:rsidRPr="00477373">
        <w:rPr>
          <w:rFonts w:ascii="Consolas" w:hAnsi="Consolas"/>
          <w:lang w:val="mi-NZ"/>
        </w:rPr>
        <w:t>income_with_fees</w:t>
      </w:r>
      <w:r>
        <w:rPr>
          <w:rFonts w:ascii="Consolas" w:hAnsi="Consolas"/>
          <w:lang w:val="mi-NZ"/>
        </w:rPr>
        <w:t>.</w:t>
      </w:r>
    </w:p>
    <w:p w14:paraId="1BC577FC" w14:textId="77777777" w:rsidR="002722E2" w:rsidRPr="00CF10B6" w:rsidRDefault="002722E2" w:rsidP="002722E2">
      <w:pPr>
        <w:rPr>
          <w:lang w:val="mi-NZ"/>
        </w:rPr>
      </w:pPr>
      <w:r w:rsidRPr="00CF10B6">
        <w:rPr>
          <w:lang w:val="mi-NZ"/>
        </w:rPr>
        <w:t xml:space="preserve">For a given age and qualification, </w:t>
      </w:r>
    </w:p>
    <w:p w14:paraId="0198C369" w14:textId="77777777" w:rsidR="002722E2" w:rsidRDefault="002722E2" w:rsidP="002722E2">
      <w:pPr>
        <w:pStyle w:val="ListParagraph"/>
        <w:numPr>
          <w:ilvl w:val="0"/>
          <w:numId w:val="9"/>
        </w:numPr>
        <w:rPr>
          <w:lang w:val="mi-NZ"/>
        </w:rPr>
      </w:pPr>
      <w:r w:rsidRPr="008D2A15">
        <w:rPr>
          <w:rFonts w:ascii="Consolas" w:hAnsi="Consolas"/>
          <w:lang w:val="mi-NZ"/>
        </w:rPr>
        <w:t>offset_income</w:t>
      </w:r>
      <w:r>
        <w:rPr>
          <w:rFonts w:ascii="Consolas" w:hAnsi="Consolas"/>
          <w:lang w:val="mi-NZ"/>
        </w:rPr>
        <w:t xml:space="preserve"> </w:t>
      </w:r>
      <w:r w:rsidRPr="0074607A">
        <w:rPr>
          <w:lang w:val="mi-NZ"/>
        </w:rPr>
        <w:t>=</w:t>
      </w:r>
      <w:r>
        <w:rPr>
          <w:rFonts w:ascii="Consolas" w:hAnsi="Consolas"/>
          <w:lang w:val="mi-NZ"/>
        </w:rPr>
        <w:t xml:space="preserve"> gross_income, </w:t>
      </w:r>
      <w:r w:rsidRPr="00CF10B6">
        <w:rPr>
          <w:lang w:val="mi-NZ"/>
        </w:rPr>
        <w:t>unless the age is younger then someone could have feasibly completed the qualification, in which case it = 0.</w:t>
      </w:r>
    </w:p>
    <w:p w14:paraId="5C8D43D9" w14:textId="77777777" w:rsidR="002722E2" w:rsidRPr="00CF10B6" w:rsidRDefault="002722E2" w:rsidP="002722E2">
      <w:pPr>
        <w:pStyle w:val="ListParagraph"/>
        <w:numPr>
          <w:ilvl w:val="0"/>
          <w:numId w:val="9"/>
        </w:numPr>
        <w:rPr>
          <w:lang w:val="mi-NZ"/>
        </w:rPr>
      </w:pPr>
      <w:r>
        <w:rPr>
          <w:rFonts w:ascii="Consolas" w:hAnsi="Consolas"/>
          <w:lang w:val="mi-NZ"/>
        </w:rPr>
        <w:t>loan_repayments = 12%*offset_income</w:t>
      </w:r>
    </w:p>
    <w:p w14:paraId="3270B839" w14:textId="77777777" w:rsidR="002722E2" w:rsidRDefault="002722E2" w:rsidP="002722E2">
      <w:pPr>
        <w:pStyle w:val="ListParagraph"/>
        <w:numPr>
          <w:ilvl w:val="0"/>
          <w:numId w:val="9"/>
        </w:numPr>
        <w:rPr>
          <w:lang w:val="mi-NZ"/>
        </w:rPr>
      </w:pPr>
      <w:r>
        <w:rPr>
          <w:lang w:val="mi-NZ"/>
        </w:rPr>
        <w:t xml:space="preserve">We calculate a </w:t>
      </w:r>
      <w:r>
        <w:rPr>
          <w:i/>
          <w:iCs/>
          <w:lang w:val="mi-NZ"/>
        </w:rPr>
        <w:t xml:space="preserve">baseline income </w:t>
      </w:r>
      <w:r>
        <w:rPr>
          <w:lang w:val="mi-NZ"/>
        </w:rPr>
        <w:t xml:space="preserve">and </w:t>
      </w:r>
      <w:r>
        <w:rPr>
          <w:i/>
          <w:iCs/>
          <w:lang w:val="mi-NZ"/>
        </w:rPr>
        <w:t>tax</w:t>
      </w:r>
      <w:r>
        <w:rPr>
          <w:lang w:val="mi-NZ"/>
        </w:rPr>
        <w:t>. This is the average income and tax paid each year for a school leaver who did not get a qualification. We add these figures to the income table and calculate the difference for each qualification from these numbers</w:t>
      </w:r>
    </w:p>
    <w:p w14:paraId="2958203A" w14:textId="77777777" w:rsidR="002722E2" w:rsidRPr="007C42D1" w:rsidRDefault="002722E2" w:rsidP="002722E2">
      <w:pPr>
        <w:pStyle w:val="ListParagraph"/>
        <w:numPr>
          <w:ilvl w:val="0"/>
          <w:numId w:val="9"/>
        </w:numPr>
        <w:rPr>
          <w:lang w:val="mi-NZ"/>
        </w:rPr>
      </w:pPr>
      <w:r>
        <w:rPr>
          <w:rFonts w:ascii="Consolas" w:hAnsi="Consolas"/>
          <w:lang w:val="mi-NZ"/>
        </w:rPr>
        <w:t>Above_school_leaver = offset_income - baseline</w:t>
      </w:r>
    </w:p>
    <w:p w14:paraId="34D9096B" w14:textId="77777777" w:rsidR="002722E2" w:rsidRDefault="002722E2" w:rsidP="002722E2">
      <w:pPr>
        <w:rPr>
          <w:lang w:val="mi-NZ"/>
        </w:rPr>
      </w:pPr>
    </w:p>
    <w:p w14:paraId="054B1821" w14:textId="77777777" w:rsidR="002722E2" w:rsidRPr="00281A04" w:rsidRDefault="002722E2" w:rsidP="002722E2">
      <w:pPr>
        <w:pStyle w:val="Heading2"/>
        <w:rPr>
          <w:rFonts w:ascii="Consolas" w:hAnsi="Consolas"/>
          <w:lang w:val="mi-NZ"/>
        </w:rPr>
      </w:pPr>
      <w:r>
        <w:rPr>
          <w:lang w:val="mi-NZ"/>
        </w:rPr>
        <w:t>Calculating Net Present Value (NPV)</w:t>
      </w:r>
    </w:p>
    <w:p w14:paraId="2CE95DB1" w14:textId="77777777" w:rsidR="002722E2" w:rsidRDefault="002722E2" w:rsidP="002722E2">
      <w:pPr>
        <w:rPr>
          <w:lang w:val="mi-NZ"/>
        </w:rPr>
      </w:pPr>
      <w:r>
        <w:rPr>
          <w:lang w:val="mi-NZ"/>
        </w:rPr>
        <w:t>Investigate whether the increased tax paid by graduate over their lifetime, relative to a school-leaver, is greater than the SAC funding put towards their qualification (which would result in a positive NPV and therefore a profitable government investment)</w:t>
      </w:r>
    </w:p>
    <w:p w14:paraId="0FBC0F85" w14:textId="77777777" w:rsidR="002722E2" w:rsidRDefault="002722E2" w:rsidP="002722E2">
      <w:pPr>
        <w:rPr>
          <w:rFonts w:ascii="Consolas" w:hAnsi="Consolas"/>
          <w:lang w:val="mi-NZ"/>
        </w:rPr>
      </w:pPr>
      <w:r>
        <w:rPr>
          <w:i/>
          <w:iCs/>
          <w:lang w:val="mi-NZ"/>
        </w:rPr>
        <w:t xml:space="preserve">First, </w:t>
      </w:r>
      <w:r>
        <w:rPr>
          <w:lang w:val="mi-NZ"/>
        </w:rPr>
        <w:t xml:space="preserve">calculated </w:t>
      </w:r>
      <w:r w:rsidRPr="00B9297C">
        <w:rPr>
          <w:rFonts w:ascii="Consolas" w:hAnsi="Consolas"/>
          <w:lang w:val="mi-NZ"/>
        </w:rPr>
        <w:t>discounted_income</w:t>
      </w:r>
      <w:r>
        <w:rPr>
          <w:lang w:val="mi-NZ"/>
        </w:rPr>
        <w:t xml:space="preserve"> (the inflation-adjusted income for each age since 17-years-old). Sum these across lifetime to get </w:t>
      </w:r>
      <w:r>
        <w:rPr>
          <w:rFonts w:ascii="Consolas" w:hAnsi="Consolas"/>
          <w:lang w:val="mi-NZ"/>
        </w:rPr>
        <w:t>npv.</w:t>
      </w:r>
    </w:p>
    <w:p w14:paraId="3CAC07FB" w14:textId="6EC6779D" w:rsidR="002722E2" w:rsidRPr="00DC441A" w:rsidRDefault="002722E2" w:rsidP="002722E2">
      <w:pPr>
        <w:rPr>
          <w:lang w:val="mi-NZ"/>
        </w:rPr>
      </w:pPr>
      <w:r>
        <w:rPr>
          <w:lang w:val="mi-NZ"/>
        </w:rPr>
        <w:t xml:space="preserve">Then, calculate the difference in (un-adjusted) income from school leaver income = </w:t>
      </w:r>
      <w:r>
        <w:rPr>
          <w:rFonts w:ascii="Consolas" w:hAnsi="Consolas"/>
          <w:lang w:val="mi-NZ"/>
        </w:rPr>
        <w:t>above_school</w:t>
      </w:r>
      <w:r w:rsidR="00770ED9">
        <w:rPr>
          <w:rFonts w:ascii="Consolas" w:hAnsi="Consolas"/>
          <w:lang w:val="mi-NZ"/>
        </w:rPr>
        <w:t>_</w:t>
      </w:r>
      <w:r>
        <w:rPr>
          <w:rFonts w:ascii="Consolas" w:hAnsi="Consolas"/>
          <w:lang w:val="mi-NZ"/>
        </w:rPr>
        <w:t xml:space="preserve">leaver. </w:t>
      </w:r>
      <w:r w:rsidRPr="004378EC">
        <w:rPr>
          <w:lang w:val="mi-NZ"/>
        </w:rPr>
        <w:t>Adjust these for inflation</w:t>
      </w:r>
      <w:r>
        <w:rPr>
          <w:rFonts w:ascii="Consolas" w:hAnsi="Consolas"/>
          <w:lang w:val="mi-NZ"/>
        </w:rPr>
        <w:t xml:space="preserve"> (discounted_compared_school_leaver)</w:t>
      </w:r>
      <w:r>
        <w:rPr>
          <w:lang w:val="mi-NZ"/>
        </w:rPr>
        <w:t xml:space="preserve">, and sum these to get </w:t>
      </w:r>
      <w:r w:rsidRPr="0058519A">
        <w:rPr>
          <w:rFonts w:ascii="Consolas" w:hAnsi="Consolas"/>
          <w:lang w:val="mi-NZ"/>
        </w:rPr>
        <w:t>npv_over_school_leaver</w:t>
      </w:r>
      <w:r>
        <w:rPr>
          <w:lang w:val="mi-NZ"/>
        </w:rPr>
        <w:t xml:space="preserve"> </w:t>
      </w:r>
    </w:p>
    <w:p w14:paraId="2EBAF789" w14:textId="77777777" w:rsidR="002722E2" w:rsidRDefault="002722E2" w:rsidP="002722E2">
      <w:pPr>
        <w:rPr>
          <w:rFonts w:ascii="Consolas" w:hAnsi="Consolas"/>
          <w:lang w:val="mi-NZ"/>
        </w:rPr>
      </w:pPr>
      <w:r>
        <w:rPr>
          <w:lang w:val="mi-NZ"/>
        </w:rPr>
        <w:t>We find the NPV by calculating the difference between the funding for a qualification and the tax paid by the graduate each year (</w:t>
      </w:r>
      <w:r w:rsidRPr="002E7810">
        <w:rPr>
          <w:rFonts w:ascii="Consolas" w:hAnsi="Consolas"/>
          <w:lang w:val="mi-NZ"/>
        </w:rPr>
        <w:t>tax_paid_above_school_leaver_m_sac</w:t>
      </w:r>
      <w:r>
        <w:rPr>
          <w:lang w:val="mi-NZ"/>
        </w:rPr>
        <w:t xml:space="preserve">), adjusting these values for inflation, and then summing across all years to get </w:t>
      </w:r>
      <w:r w:rsidRPr="001E78CE">
        <w:rPr>
          <w:rFonts w:ascii="Consolas" w:hAnsi="Consolas"/>
          <w:lang w:val="mi-NZ"/>
        </w:rPr>
        <w:t>npv_tax_over_school_leaver</w:t>
      </w:r>
    </w:p>
    <w:p w14:paraId="7E9F1954" w14:textId="77777777" w:rsidR="002722E2" w:rsidRDefault="002722E2" w:rsidP="002722E2">
      <w:pPr>
        <w:rPr>
          <w:lang w:val="mi-NZ"/>
        </w:rPr>
      </w:pPr>
      <w:r>
        <w:rPr>
          <w:lang w:val="mi-NZ"/>
        </w:rPr>
        <w:t>Find age when NPV (profitability measure) becomes positive – this is the age at which the average graduate of a qualification becomes better off than the average school-leaver</w:t>
      </w:r>
    </w:p>
    <w:p w14:paraId="389B97F0" w14:textId="47404306" w:rsidR="002722E2" w:rsidRDefault="002722E2" w:rsidP="002722E2">
      <w:pPr>
        <w:rPr>
          <w:lang w:val="mi-NZ"/>
        </w:rPr>
      </w:pPr>
    </w:p>
    <w:tbl>
      <w:tblPr>
        <w:tblStyle w:val="TableGrid"/>
        <w:tblW w:w="0" w:type="auto"/>
        <w:tblLook w:val="04A0" w:firstRow="1" w:lastRow="0" w:firstColumn="1" w:lastColumn="0" w:noHBand="0" w:noVBand="1"/>
      </w:tblPr>
      <w:tblGrid>
        <w:gridCol w:w="6232"/>
        <w:gridCol w:w="2551"/>
      </w:tblGrid>
      <w:tr w:rsidR="00CF7F51" w14:paraId="141AF86C" w14:textId="77777777" w:rsidTr="00EA7EAF">
        <w:tc>
          <w:tcPr>
            <w:tcW w:w="4212" w:type="dxa"/>
          </w:tcPr>
          <w:p w14:paraId="374309A2" w14:textId="77777777" w:rsidR="00CF7F51" w:rsidRDefault="00CF7F51" w:rsidP="00EA7EAF">
            <w:pPr>
              <w:rPr>
                <w:lang w:val="mi-NZ"/>
              </w:rPr>
            </w:pPr>
            <w:r>
              <w:rPr>
                <w:lang w:val="mi-NZ"/>
              </w:rPr>
              <w:t>Table saved to database</w:t>
            </w:r>
          </w:p>
        </w:tc>
        <w:tc>
          <w:tcPr>
            <w:tcW w:w="2551" w:type="dxa"/>
          </w:tcPr>
          <w:p w14:paraId="21D56F49" w14:textId="77777777" w:rsidR="00CF7F51" w:rsidRDefault="00CF7F51" w:rsidP="00EA7EAF">
            <w:pPr>
              <w:rPr>
                <w:lang w:val="mi-NZ"/>
              </w:rPr>
            </w:pPr>
            <w:r>
              <w:rPr>
                <w:lang w:val="mi-NZ"/>
              </w:rPr>
              <w:t>Content</w:t>
            </w:r>
          </w:p>
        </w:tc>
      </w:tr>
      <w:tr w:rsidR="00CF7F51" w14:paraId="12823A70" w14:textId="77777777" w:rsidTr="00EA7EAF">
        <w:tc>
          <w:tcPr>
            <w:tcW w:w="4212" w:type="dxa"/>
          </w:tcPr>
          <w:p w14:paraId="69B903D9" w14:textId="602FE2D5" w:rsidR="00CF7F51" w:rsidRPr="00853900" w:rsidRDefault="00510496" w:rsidP="00EA7EAF">
            <w:pPr>
              <w:rPr>
                <w:b/>
                <w:bCs/>
                <w:lang w:val="mi-NZ"/>
              </w:rPr>
            </w:pPr>
            <w:r>
              <w:rPr>
                <w:b/>
                <w:bCs/>
                <w:lang w:val="mi-NZ"/>
              </w:rPr>
              <w:t>lng.cen_lifetime_income</w:t>
            </w:r>
          </w:p>
        </w:tc>
        <w:tc>
          <w:tcPr>
            <w:tcW w:w="2551" w:type="dxa"/>
          </w:tcPr>
          <w:p w14:paraId="5CB73C2D" w14:textId="77777777" w:rsidR="00510496" w:rsidRPr="003725F5" w:rsidRDefault="00510496" w:rsidP="00510496">
            <w:pPr>
              <w:rPr>
                <w:lang w:val="mi-NZ"/>
              </w:rPr>
            </w:pPr>
            <w:r w:rsidRPr="003625B7">
              <w:rPr>
                <w:i/>
                <w:iCs/>
                <w:lang w:val="mi-NZ"/>
              </w:rPr>
              <w:t xml:space="preserve">Long-format table with </w:t>
            </w:r>
            <w:r>
              <w:rPr>
                <w:i/>
                <w:iCs/>
                <w:lang w:val="mi-NZ"/>
              </w:rPr>
              <w:t xml:space="preserve">statistics of lifetime earnings relative to school-leavers and accounting for inflation </w:t>
            </w:r>
          </w:p>
          <w:p w14:paraId="79D59A02" w14:textId="5FFBDF6D" w:rsidR="00CF7F51" w:rsidRPr="00730897" w:rsidRDefault="00CF7F51" w:rsidP="00EA7EAF">
            <w:pPr>
              <w:rPr>
                <w:i/>
                <w:iCs/>
                <w:lang w:val="mi-NZ"/>
              </w:rPr>
            </w:pPr>
          </w:p>
        </w:tc>
      </w:tr>
      <w:tr w:rsidR="00CF7F51" w14:paraId="227003FA" w14:textId="77777777" w:rsidTr="00EA7EAF">
        <w:tc>
          <w:tcPr>
            <w:tcW w:w="4212" w:type="dxa"/>
          </w:tcPr>
          <w:p w14:paraId="290889F8" w14:textId="6ADFC9F9" w:rsidR="00CF7F51" w:rsidRDefault="00510496" w:rsidP="00EA7EAF">
            <w:pPr>
              <w:rPr>
                <w:lang w:val="mi-NZ"/>
              </w:rPr>
            </w:pPr>
            <w:r>
              <w:rPr>
                <w:b/>
                <w:bCs/>
                <w:lang w:val="mi-NZ"/>
              </w:rPr>
              <w:t>tab.cen_lifetime_earnings_above_school_leaver</w:t>
            </w:r>
          </w:p>
        </w:tc>
        <w:tc>
          <w:tcPr>
            <w:tcW w:w="2551" w:type="dxa"/>
          </w:tcPr>
          <w:p w14:paraId="4C2C81EE" w14:textId="1054E863" w:rsidR="004E1D04" w:rsidRPr="003725F5" w:rsidRDefault="004E1D04" w:rsidP="00510496">
            <w:pPr>
              <w:rPr>
                <w:lang w:val="mi-NZ"/>
              </w:rPr>
            </w:pPr>
            <w:r>
              <w:rPr>
                <w:lang w:val="mi-NZ"/>
              </w:rPr>
              <w:t>+ wide-format</w:t>
            </w:r>
          </w:p>
          <w:p w14:paraId="47A1BA2C" w14:textId="4A2167D6" w:rsidR="00CF7F51" w:rsidRPr="00214088" w:rsidRDefault="00CF7F51" w:rsidP="00EA7EAF">
            <w:pPr>
              <w:rPr>
                <w:lang w:val="mi-NZ"/>
              </w:rPr>
            </w:pPr>
          </w:p>
        </w:tc>
      </w:tr>
      <w:tr w:rsidR="004E1D04" w14:paraId="75CACCDD" w14:textId="77777777" w:rsidTr="00EA7EAF">
        <w:tc>
          <w:tcPr>
            <w:tcW w:w="4212" w:type="dxa"/>
          </w:tcPr>
          <w:p w14:paraId="65CABE38" w14:textId="3AD1AEAD" w:rsidR="004E1D04" w:rsidRDefault="004E1D04" w:rsidP="00EA7EAF">
            <w:pPr>
              <w:rPr>
                <w:b/>
                <w:bCs/>
                <w:lang w:val="mi-NZ"/>
              </w:rPr>
            </w:pPr>
            <w:r>
              <w:rPr>
                <w:b/>
                <w:bCs/>
                <w:lang w:val="mi-NZ"/>
              </w:rPr>
              <w:lastRenderedPageBreak/>
              <w:t xml:space="preserve">tab.cen_age_better_off </w:t>
            </w:r>
            <w:r>
              <w:rPr>
                <w:lang w:val="mi-NZ"/>
              </w:rPr>
              <w:t xml:space="preserve">and </w:t>
            </w:r>
            <w:r>
              <w:rPr>
                <w:b/>
                <w:bCs/>
                <w:lang w:val="mi-NZ"/>
              </w:rPr>
              <w:t>lng.age_better_off</w:t>
            </w:r>
          </w:p>
        </w:tc>
        <w:tc>
          <w:tcPr>
            <w:tcW w:w="2551" w:type="dxa"/>
          </w:tcPr>
          <w:p w14:paraId="2DF0466F" w14:textId="02986AC6" w:rsidR="004E1D04" w:rsidRDefault="007262D7" w:rsidP="00510496">
            <w:pPr>
              <w:rPr>
                <w:lang w:val="mi-NZ"/>
              </w:rPr>
            </w:pPr>
            <w:r>
              <w:rPr>
                <w:lang w:val="mi-NZ"/>
              </w:rPr>
              <w:t>Wide and long table</w:t>
            </w:r>
            <w:r w:rsidR="00F32DF6">
              <w:rPr>
                <w:lang w:val="mi-NZ"/>
              </w:rPr>
              <w:t>s</w:t>
            </w:r>
            <w:r>
              <w:rPr>
                <w:lang w:val="mi-NZ"/>
              </w:rPr>
              <w:t xml:space="preserve"> where responses are age at which graduates are better off than school-leavers</w:t>
            </w:r>
          </w:p>
        </w:tc>
      </w:tr>
    </w:tbl>
    <w:p w14:paraId="275D0985" w14:textId="77777777" w:rsidR="00CF7F51" w:rsidRDefault="00CF7F51" w:rsidP="002722E2">
      <w:pPr>
        <w:rPr>
          <w:lang w:val="mi-NZ"/>
        </w:rPr>
      </w:pPr>
    </w:p>
    <w:p w14:paraId="4420A5BC" w14:textId="35B95BD1" w:rsidR="002722E2" w:rsidRDefault="00F73ED2" w:rsidP="002722E2">
      <w:pPr>
        <w:pStyle w:val="Heading1"/>
        <w:rPr>
          <w:lang w:val="mi-NZ"/>
        </w:rPr>
      </w:pPr>
      <w:r>
        <w:rPr>
          <w:lang w:val="mi-NZ"/>
        </w:rPr>
        <w:t>05_</w:t>
      </w:r>
      <w:r w:rsidR="002722E2">
        <w:rPr>
          <w:lang w:val="mi-NZ"/>
        </w:rPr>
        <w:t>calculate_typical_study_level</w:t>
      </w:r>
    </w:p>
    <w:p w14:paraId="3382E514" w14:textId="784DAD4C" w:rsidR="002722E2" w:rsidRDefault="002722E2" w:rsidP="002722E2">
      <w:pPr>
        <w:rPr>
          <w:lang w:val="mi-NZ"/>
        </w:rPr>
      </w:pPr>
      <w:r>
        <w:rPr>
          <w:lang w:val="mi-NZ"/>
        </w:rPr>
        <w:t>This code find the most common levels of study for people in different occupations.</w:t>
      </w:r>
    </w:p>
    <w:p w14:paraId="56FE3492" w14:textId="57D5A6C9" w:rsidR="00B62F22" w:rsidRDefault="00B62F22" w:rsidP="002722E2">
      <w:pPr>
        <w:rPr>
          <w:lang w:val="mi-NZ"/>
        </w:rPr>
      </w:pPr>
      <w:r>
        <w:rPr>
          <w:lang w:val="mi-NZ"/>
        </w:rPr>
        <w:t>T</w:t>
      </w:r>
      <w:r w:rsidR="002A2DA4">
        <w:rPr>
          <w:lang w:val="mi-NZ"/>
        </w:rPr>
        <w:t xml:space="preserve">his follows rules as explained in </w:t>
      </w:r>
      <w:r w:rsidR="00836167">
        <w:rPr>
          <w:lang w:val="mi-NZ"/>
        </w:rPr>
        <w:t>the Grad ROI Project Write Up document.</w:t>
      </w:r>
    </w:p>
    <w:p w14:paraId="3F9B0A8E" w14:textId="77777777" w:rsidR="002722E2" w:rsidRPr="00676A3A" w:rsidRDefault="002722E2" w:rsidP="002722E2">
      <w:pPr>
        <w:rPr>
          <w:lang w:val="mi-NZ"/>
        </w:rPr>
      </w:pPr>
      <w:r w:rsidRPr="00676A3A">
        <w:rPr>
          <w:lang w:val="mi-NZ"/>
        </w:rPr>
        <w:t>1 = school</w:t>
      </w:r>
    </w:p>
    <w:p w14:paraId="39F0BEB5" w14:textId="77777777" w:rsidR="002722E2" w:rsidRPr="00676A3A" w:rsidRDefault="002722E2" w:rsidP="002722E2">
      <w:pPr>
        <w:rPr>
          <w:lang w:val="mi-NZ"/>
        </w:rPr>
      </w:pPr>
      <w:r w:rsidRPr="00676A3A">
        <w:rPr>
          <w:lang w:val="mi-NZ"/>
        </w:rPr>
        <w:t>2 = certificates and diplomas</w:t>
      </w:r>
    </w:p>
    <w:p w14:paraId="63D0E66A" w14:textId="77777777" w:rsidR="002722E2" w:rsidRPr="00676A3A" w:rsidRDefault="002722E2" w:rsidP="002722E2">
      <w:pPr>
        <w:rPr>
          <w:lang w:val="mi-NZ"/>
        </w:rPr>
      </w:pPr>
      <w:r w:rsidRPr="00676A3A">
        <w:rPr>
          <w:lang w:val="mi-NZ"/>
        </w:rPr>
        <w:t>3 = mixed</w:t>
      </w:r>
    </w:p>
    <w:p w14:paraId="60246758" w14:textId="77777777" w:rsidR="002722E2" w:rsidRPr="00676A3A" w:rsidRDefault="002722E2" w:rsidP="002722E2">
      <w:pPr>
        <w:rPr>
          <w:lang w:val="mi-NZ"/>
        </w:rPr>
      </w:pPr>
      <w:r w:rsidRPr="00676A3A">
        <w:rPr>
          <w:lang w:val="mi-NZ"/>
        </w:rPr>
        <w:t>4 = tertiary</w:t>
      </w:r>
    </w:p>
    <w:p w14:paraId="6F9D77F4" w14:textId="77777777" w:rsidR="002722E2" w:rsidRDefault="002722E2" w:rsidP="002722E2">
      <w:pPr>
        <w:rPr>
          <w:lang w:val="mi-NZ"/>
        </w:rPr>
      </w:pPr>
      <w:r w:rsidRPr="00676A3A">
        <w:rPr>
          <w:lang w:val="mi-NZ"/>
        </w:rPr>
        <w:t>5 = degree</w:t>
      </w:r>
    </w:p>
    <w:p w14:paraId="070FB571" w14:textId="77777777" w:rsidR="002722E2" w:rsidRDefault="002722E2" w:rsidP="002722E2">
      <w:pPr>
        <w:rPr>
          <w:lang w:val="mi-NZ"/>
        </w:rPr>
      </w:pPr>
      <w:r w:rsidRPr="00CB524B">
        <w:rPr>
          <w:noProof/>
          <w:lang w:val="mi-NZ"/>
        </w:rPr>
        <mc:AlternateContent>
          <mc:Choice Requires="wps">
            <w:drawing>
              <wp:inline distT="0" distB="0" distL="0" distR="0" wp14:anchorId="429C2C6D" wp14:editId="0939CF66">
                <wp:extent cx="2719346" cy="1132764"/>
                <wp:effectExtent l="0" t="0" r="24130" b="1079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346" cy="1132764"/>
                        </a:xfrm>
                        <a:prstGeom prst="rect">
                          <a:avLst/>
                        </a:prstGeom>
                        <a:solidFill>
                          <a:srgbClr val="FFFFFF"/>
                        </a:solidFill>
                        <a:ln w="9525">
                          <a:solidFill>
                            <a:srgbClr val="000000"/>
                          </a:solidFill>
                          <a:miter lim="800000"/>
                          <a:headEnd/>
                          <a:tailEnd/>
                        </a:ln>
                      </wps:spPr>
                      <wps:txbx>
                        <w:txbxContent>
                          <w:p w14:paraId="5EC14C03" w14:textId="77777777" w:rsidR="002722E2" w:rsidRDefault="002722E2" w:rsidP="002722E2">
                            <w:pPr>
                              <w:rPr>
                                <w:lang w:val="mi-NZ"/>
                              </w:rPr>
                            </w:pPr>
                            <w:r>
                              <w:rPr>
                                <w:lang w:val="mi-NZ"/>
                              </w:rPr>
                              <w:t xml:space="preserve">Connects to database, saving the table as </w:t>
                            </w:r>
                            <w:r w:rsidRPr="00383BAC">
                              <w:rPr>
                                <w:b/>
                                <w:bCs/>
                                <w:lang w:val="mi-NZ"/>
                              </w:rPr>
                              <w:t>typical_study_levels</w:t>
                            </w:r>
                            <w:r>
                              <w:rPr>
                                <w:lang w:val="mi-NZ"/>
                              </w:rPr>
                              <w:t>.</w:t>
                            </w:r>
                          </w:p>
                          <w:p w14:paraId="388E04E1" w14:textId="77777777" w:rsidR="002722E2" w:rsidRPr="00383BAC" w:rsidRDefault="002722E2" w:rsidP="002722E2">
                            <w:pPr>
                              <w:rPr>
                                <w:lang w:val="mi-NZ"/>
                              </w:rPr>
                            </w:pPr>
                            <w:r>
                              <w:rPr>
                                <w:lang w:val="mi-NZ"/>
                              </w:rPr>
                              <w:t>Typical study level (&gt;85% of people in job or &gt;90% for all tertiary quals) for each occupation</w:t>
                            </w:r>
                          </w:p>
                          <w:p w14:paraId="3B5DF3E5" w14:textId="77777777" w:rsidR="002722E2" w:rsidRPr="001F7195" w:rsidRDefault="002722E2" w:rsidP="002722E2">
                            <w:pPr>
                              <w:rPr>
                                <w:lang w:val="mi-NZ"/>
                              </w:rPr>
                            </w:pPr>
                          </w:p>
                        </w:txbxContent>
                      </wps:txbx>
                      <wps:bodyPr rot="0" vert="horz" wrap="square" lIns="91440" tIns="45720" rIns="91440" bIns="45720" anchor="t" anchorCtr="0">
                        <a:noAutofit/>
                      </wps:bodyPr>
                    </wps:wsp>
                  </a:graphicData>
                </a:graphic>
              </wp:inline>
            </w:drawing>
          </mc:Choice>
          <mc:Fallback>
            <w:pict>
              <v:shape w14:anchorId="429C2C6D" id="Text Box 14" o:spid="_x0000_s1029" type="#_x0000_t202" style="width:214.1pt;height: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">
                <v:textbox>
                  <w:txbxContent>
                    <w:p w14:paraId="5EC14C03" w14:textId="77777777" w:rsidR="002722E2" w:rsidRDefault="002722E2" w:rsidP="002722E2">
                      <w:pPr>
                        <w:rPr>
                          <w:lang w:val="mi-NZ"/>
                        </w:rPr>
                      </w:pPr>
                      <w:r>
                        <w:rPr>
                          <w:lang w:val="mi-NZ"/>
                        </w:rPr>
                        <w:t xml:space="preserve">Connects </w:t>
                      </w:r>
                      <w:r>
                        <w:rPr>
                          <w:lang w:val="mi-NZ"/>
                        </w:rPr>
                        <w:t xml:space="preserve">to database, saving the table as </w:t>
                      </w:r>
                      <w:r w:rsidRPr="00383BAC">
                        <w:rPr>
                          <w:b/>
                          <w:bCs/>
                          <w:lang w:val="mi-NZ"/>
                        </w:rPr>
                        <w:t>typical_study_levels</w:t>
                      </w:r>
                      <w:r>
                        <w:rPr>
                          <w:lang w:val="mi-NZ"/>
                        </w:rPr>
                        <w:t>.</w:t>
                      </w:r>
                    </w:p>
                    <w:p w14:paraId="388E04E1" w14:textId="77777777" w:rsidR="002722E2" w:rsidRPr="00383BAC" w:rsidRDefault="002722E2" w:rsidP="002722E2">
                      <w:pPr>
                        <w:rPr>
                          <w:lang w:val="mi-NZ"/>
                        </w:rPr>
                      </w:pPr>
                      <w:r>
                        <w:rPr>
                          <w:lang w:val="mi-NZ"/>
                        </w:rPr>
                        <w:t>Typical study level (&gt;85% of people in job or &gt;90% for all tertiary quals) for each occupation</w:t>
                      </w:r>
                    </w:p>
                    <w:p w14:paraId="3B5DF3E5" w14:textId="77777777" w:rsidR="002722E2" w:rsidRPr="001F7195" w:rsidRDefault="002722E2" w:rsidP="002722E2">
                      <w:pPr>
                        <w:rPr>
                          <w:lang w:val="mi-NZ"/>
                        </w:rPr>
                      </w:pPr>
                    </w:p>
                  </w:txbxContent>
                </v:textbox>
                <w10:anchorlock/>
              </v:shape>
            </w:pict>
          </mc:Fallback>
        </mc:AlternateContent>
      </w:r>
    </w:p>
    <w:p w14:paraId="00B075D0" w14:textId="77777777" w:rsidR="002722E2" w:rsidRPr="003473F8" w:rsidRDefault="002722E2" w:rsidP="002722E2">
      <w:pPr>
        <w:pStyle w:val="Heading1"/>
        <w:rPr>
          <w:lang w:val="mi-NZ"/>
        </w:rPr>
      </w:pPr>
      <w:r>
        <w:rPr>
          <w:lang w:val="mi-NZ"/>
        </w:rPr>
        <w:t>05_consolidate_long_income_datasets.rmd</w:t>
      </w:r>
    </w:p>
    <w:p w14:paraId="0CA4642A" w14:textId="77777777" w:rsidR="002722E2" w:rsidRDefault="002722E2" w:rsidP="002722E2">
      <w:pPr>
        <w:rPr>
          <w:lang w:val="mi-NZ"/>
        </w:rPr>
      </w:pPr>
      <w:r w:rsidRPr="00CB524B">
        <w:rPr>
          <w:noProof/>
          <w:lang w:val="mi-NZ"/>
        </w:rPr>
        <mc:AlternateContent>
          <mc:Choice Requires="wps">
            <w:drawing>
              <wp:inline distT="0" distB="0" distL="0" distR="0" wp14:anchorId="3439F6FA" wp14:editId="19BB09B4">
                <wp:extent cx="2719346" cy="2006930"/>
                <wp:effectExtent l="0" t="0" r="24130" b="1270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346" cy="2006930"/>
                        </a:xfrm>
                        <a:prstGeom prst="rect">
                          <a:avLst/>
                        </a:prstGeom>
                        <a:solidFill>
                          <a:srgbClr val="FFFFFF"/>
                        </a:solidFill>
                        <a:ln w="9525">
                          <a:solidFill>
                            <a:srgbClr val="000000"/>
                          </a:solidFill>
                          <a:miter lim="800000"/>
                          <a:headEnd/>
                          <a:tailEnd/>
                        </a:ln>
                      </wps:spPr>
                      <wps:txbx>
                        <w:txbxContent>
                          <w:p w14:paraId="414793E1" w14:textId="77777777" w:rsidR="002722E2" w:rsidRDefault="002722E2" w:rsidP="002722E2">
                            <w:pPr>
                              <w:rPr>
                                <w:lang w:val="mi-NZ"/>
                              </w:rPr>
                            </w:pPr>
                            <w:r>
                              <w:rPr>
                                <w:lang w:val="mi-NZ"/>
                              </w:rPr>
                              <w:t xml:space="preserve">Connects to database, saving the table as </w:t>
                            </w:r>
                            <w:r>
                              <w:rPr>
                                <w:b/>
                                <w:bCs/>
                                <w:lang w:val="mi-NZ"/>
                              </w:rPr>
                              <w:t>lng.consolidated_income</w:t>
                            </w:r>
                          </w:p>
                          <w:p w14:paraId="720107A3" w14:textId="4534A60D" w:rsidR="002722E2" w:rsidRPr="001F7195" w:rsidRDefault="002722E2" w:rsidP="002722E2">
                            <w:pPr>
                              <w:rPr>
                                <w:lang w:val="mi-NZ"/>
                              </w:rPr>
                            </w:pPr>
                            <w:r>
                              <w:rPr>
                                <w:lang w:val="mi-NZ"/>
                              </w:rPr>
                              <w:t>Dataset with 30-39 year old fulltime</w:t>
                            </w:r>
                            <w:r w:rsidR="00EB05B9">
                              <w:rPr>
                                <w:lang w:val="mi-NZ"/>
                              </w:rPr>
                              <w:t xml:space="preserve"> </w:t>
                            </w:r>
                            <w:r>
                              <w:rPr>
                                <w:lang w:val="mi-NZ"/>
                              </w:rPr>
                              <w:t>income, all ages standardised fulltim</w:t>
                            </w:r>
                            <w:r w:rsidR="00EB05B9">
                              <w:rPr>
                                <w:lang w:val="mi-NZ"/>
                              </w:rPr>
                              <w:t>e</w:t>
                            </w:r>
                            <w:r>
                              <w:rPr>
                                <w:lang w:val="mi-NZ"/>
                              </w:rPr>
                              <w:t xml:space="preserve"> income, counts</w:t>
                            </w:r>
                            <w:r w:rsidR="00A57BD6">
                              <w:rPr>
                                <w:lang w:val="mi-NZ"/>
                              </w:rPr>
                              <w:t xml:space="preserve"> (all limited those who earned anything)</w:t>
                            </w:r>
                            <w:r>
                              <w:rPr>
                                <w:lang w:val="mi-NZ"/>
                              </w:rPr>
                              <w:t>, and ‘better off’ variables</w:t>
                            </w:r>
                            <w:r w:rsidR="00A57BD6">
                              <w:rPr>
                                <w:lang w:val="mi-NZ"/>
                              </w:rPr>
                              <w:t xml:space="preserve"> (which apply to those who work full-time)</w:t>
                            </w:r>
                          </w:p>
                        </w:txbxContent>
                      </wps:txbx>
                      <wps:bodyPr rot="0" vert="horz" wrap="square" lIns="91440" tIns="45720" rIns="91440" bIns="45720" anchor="t" anchorCtr="0">
                        <a:noAutofit/>
                      </wps:bodyPr>
                    </wps:wsp>
                  </a:graphicData>
                </a:graphic>
              </wp:inline>
            </w:drawing>
          </mc:Choice>
          <mc:Fallback>
            <w:pict>
              <v:shapetype w14:anchorId="3439F6FA" id="_x0000_t202" coordsize="21600,21600" o:spt="202" path="m,l,21600r21600,l21600,xe">
                <v:stroke joinstyle="miter"/>
                <v:path gradientshapeok="t" o:connecttype="rect"/>
              </v:shapetype>
              <v:shape id="Text Box 15" o:spid="_x0000_s1030" type="#_x0000_t202" style="width:214.1pt;height:1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">
                <v:textbox>
                  <w:txbxContent>
                    <w:p w14:paraId="414793E1" w14:textId="77777777" w:rsidR="002722E2" w:rsidRDefault="002722E2" w:rsidP="002722E2">
                      <w:pPr>
                        <w:rPr>
                          <w:lang w:val="mi-NZ"/>
                        </w:rPr>
                      </w:pPr>
                      <w:r>
                        <w:rPr>
                          <w:lang w:val="mi-NZ"/>
                        </w:rPr>
                        <w:t xml:space="preserve">Connects </w:t>
                      </w:r>
                      <w:r>
                        <w:rPr>
                          <w:lang w:val="mi-NZ"/>
                        </w:rPr>
                        <w:t xml:space="preserve">to database, saving the table as </w:t>
                      </w:r>
                      <w:r>
                        <w:rPr>
                          <w:b/>
                          <w:bCs/>
                          <w:lang w:val="mi-NZ"/>
                        </w:rPr>
                        <w:t>lng.consolidated_income</w:t>
                      </w:r>
                    </w:p>
                    <w:p w14:paraId="720107A3" w14:textId="4534A60D" w:rsidR="002722E2" w:rsidRPr="001F7195" w:rsidRDefault="002722E2" w:rsidP="002722E2">
                      <w:pPr>
                        <w:rPr>
                          <w:lang w:val="mi-NZ"/>
                        </w:rPr>
                      </w:pPr>
                      <w:r>
                        <w:rPr>
                          <w:lang w:val="mi-NZ"/>
                        </w:rPr>
                        <w:t>Dataset with 30-39 year old fulltime</w:t>
                      </w:r>
                      <w:r w:rsidR="00EB05B9">
                        <w:rPr>
                          <w:lang w:val="mi-NZ"/>
                        </w:rPr>
                        <w:t xml:space="preserve"> </w:t>
                      </w:r>
                      <w:r>
                        <w:rPr>
                          <w:lang w:val="mi-NZ"/>
                        </w:rPr>
                        <w:t>income, all ages standardised fulltim</w:t>
                      </w:r>
                      <w:r w:rsidR="00EB05B9">
                        <w:rPr>
                          <w:lang w:val="mi-NZ"/>
                        </w:rPr>
                        <w:t>e</w:t>
                      </w:r>
                      <w:r>
                        <w:rPr>
                          <w:lang w:val="mi-NZ"/>
                        </w:rPr>
                        <w:t xml:space="preserve"> income, counts</w:t>
                      </w:r>
                      <w:r w:rsidR="00A57BD6">
                        <w:rPr>
                          <w:lang w:val="mi-NZ"/>
                        </w:rPr>
                        <w:t xml:space="preserve"> (all limited those who earned anything)</w:t>
                      </w:r>
                      <w:r>
                        <w:rPr>
                          <w:lang w:val="mi-NZ"/>
                        </w:rPr>
                        <w:t>, and ‘better off’ variables</w:t>
                      </w:r>
                      <w:r w:rsidR="00A57BD6">
                        <w:rPr>
                          <w:lang w:val="mi-NZ"/>
                        </w:rPr>
                        <w:t xml:space="preserve"> (which apply to those who work full-time)</w:t>
                      </w:r>
                    </w:p>
                  </w:txbxContent>
                </v:textbox>
                <w10:anchorlock/>
              </v:shape>
            </w:pict>
          </mc:Fallback>
        </mc:AlternateContent>
      </w:r>
    </w:p>
    <w:p w14:paraId="19A34A32" w14:textId="77777777" w:rsidR="002722E2" w:rsidRDefault="002722E2" w:rsidP="002722E2">
      <w:pPr>
        <w:pStyle w:val="Heading1"/>
        <w:rPr>
          <w:lang w:val="mi-NZ"/>
        </w:rPr>
      </w:pPr>
      <w:r>
        <w:rPr>
          <w:lang w:val="mi-NZ"/>
        </w:rPr>
        <w:t>06_produce_grad_ROI_executive.rmd</w:t>
      </w:r>
    </w:p>
    <w:p w14:paraId="28622237" w14:textId="77777777" w:rsidR="002722E2" w:rsidRPr="00C00F7A" w:rsidRDefault="002722E2" w:rsidP="002722E2">
      <w:pPr>
        <w:rPr>
          <w:lang w:val="mi-NZ"/>
        </w:rPr>
      </w:pPr>
      <w:r>
        <w:rPr>
          <w:lang w:val="mi-NZ"/>
        </w:rPr>
        <w:t>This code links all the datasets together and outputs to an Excel workbook with four sheets, complete with formatting.</w:t>
      </w:r>
    </w:p>
    <w:p w14:paraId="57C76318" w14:textId="77777777" w:rsidR="002722E2" w:rsidRDefault="002722E2" w:rsidP="002722E2">
      <w:pPr>
        <w:rPr>
          <w:lang w:val="mi-NZ"/>
        </w:rPr>
      </w:pPr>
      <w:r w:rsidRPr="00CB524B">
        <w:rPr>
          <w:noProof/>
          <w:lang w:val="mi-NZ"/>
        </w:rPr>
        <w:lastRenderedPageBreak/>
        <mc:AlternateContent>
          <mc:Choice Requires="wps">
            <w:drawing>
              <wp:inline distT="0" distB="0" distL="0" distR="0" wp14:anchorId="4811B63A" wp14:editId="6552F3FC">
                <wp:extent cx="2719346" cy="1487606"/>
                <wp:effectExtent l="0" t="0" r="24130" b="1778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346" cy="1487606"/>
                        </a:xfrm>
                        <a:prstGeom prst="rect">
                          <a:avLst/>
                        </a:prstGeom>
                        <a:solidFill>
                          <a:srgbClr val="FFFFFF"/>
                        </a:solidFill>
                        <a:ln w="9525">
                          <a:solidFill>
                            <a:srgbClr val="000000"/>
                          </a:solidFill>
                          <a:miter lim="800000"/>
                          <a:headEnd/>
                          <a:tailEnd/>
                        </a:ln>
                      </wps:spPr>
                      <wps:txbx>
                        <w:txbxContent>
                          <w:p w14:paraId="7FD2212C" w14:textId="77777777" w:rsidR="002722E2" w:rsidRDefault="002722E2" w:rsidP="002722E2">
                            <w:pPr>
                              <w:rPr>
                                <w:lang w:val="mi-NZ"/>
                              </w:rPr>
                            </w:pPr>
                            <w:r>
                              <w:rPr>
                                <w:lang w:val="mi-NZ"/>
                              </w:rPr>
                              <w:t xml:space="preserve">Connects to database, saving the table as </w:t>
                            </w:r>
                            <w:r>
                              <w:rPr>
                                <w:b/>
                                <w:bCs/>
                                <w:lang w:val="mi-NZ"/>
                              </w:rPr>
                              <w:t>lng.top_occupations</w:t>
                            </w:r>
                          </w:p>
                          <w:p w14:paraId="3B4F8F1E" w14:textId="77777777" w:rsidR="002722E2" w:rsidRPr="001F7195" w:rsidRDefault="002722E2" w:rsidP="002722E2">
                            <w:pPr>
                              <w:rPr>
                                <w:lang w:val="mi-NZ"/>
                              </w:rPr>
                            </w:pPr>
                            <w:r>
                              <w:rPr>
                                <w:lang w:val="mi-NZ"/>
                              </w:rPr>
                              <w:t>Very wide table with average incomes and ‘better off’ variables for each qualification, as well as up to 30 occupations for each qualification</w:t>
                            </w:r>
                          </w:p>
                        </w:txbxContent>
                      </wps:txbx>
                      <wps:bodyPr rot="0" vert="horz" wrap="square" lIns="91440" tIns="45720" rIns="91440" bIns="45720" anchor="t" anchorCtr="0">
                        <a:noAutofit/>
                      </wps:bodyPr>
                    </wps:wsp>
                  </a:graphicData>
                </a:graphic>
              </wp:inline>
            </w:drawing>
          </mc:Choice>
          <mc:Fallback>
            <w:pict>
              <v:shapetype w14:anchorId="4811B63A" id="_x0000_t202" coordsize="21600,21600" o:spt="202" path="m,l,21600r21600,l21600,xe">
                <v:stroke joinstyle="miter"/>
                <v:path gradientshapeok="t" o:connecttype="rect"/>
              </v:shapetype>
              <v:shape id="Text Box 16" o:spid="_x0000_s1031" type="#_x0000_t202" style="width:214.1pt;height:1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">
                <v:textbox>
                  <w:txbxContent>
                    <w:p w14:paraId="7FD2212C" w14:textId="77777777" w:rsidR="002722E2" w:rsidRDefault="002722E2" w:rsidP="002722E2">
                      <w:pPr>
                        <w:rPr>
                          <w:lang w:val="mi-NZ"/>
                        </w:rPr>
                      </w:pPr>
                      <w:r>
                        <w:rPr>
                          <w:lang w:val="mi-NZ"/>
                        </w:rPr>
                        <w:t xml:space="preserve">Connects to database, saving the table as </w:t>
                      </w:r>
                      <w:r>
                        <w:rPr>
                          <w:b/>
                          <w:bCs/>
                          <w:lang w:val="mi-NZ"/>
                        </w:rPr>
                        <w:t>lng.top_occupations</w:t>
                      </w:r>
                    </w:p>
                    <w:p w14:paraId="3B4F8F1E" w14:textId="77777777" w:rsidR="002722E2" w:rsidRPr="001F7195" w:rsidRDefault="002722E2" w:rsidP="002722E2">
                      <w:pPr>
                        <w:rPr>
                          <w:lang w:val="mi-NZ"/>
                        </w:rPr>
                      </w:pPr>
                      <w:r>
                        <w:rPr>
                          <w:lang w:val="mi-NZ"/>
                        </w:rPr>
                        <w:t>Very wide table with average incomes and ‘better off’ variables for each qualification, as well as up to 30 occupations for each qualification</w:t>
                      </w:r>
                    </w:p>
                  </w:txbxContent>
                </v:textbox>
                <w10:anchorlock/>
              </v:shape>
            </w:pict>
          </mc:Fallback>
        </mc:AlternateContent>
      </w:r>
    </w:p>
    <w:p w14:paraId="17318060" w14:textId="117BDC4B" w:rsidR="002722E2" w:rsidRDefault="002722E2" w:rsidP="002722E2">
      <w:pPr>
        <w:rPr>
          <w:lang w:val="mi-NZ"/>
        </w:rPr>
      </w:pPr>
      <w:r w:rsidRPr="00CB524B">
        <w:rPr>
          <w:noProof/>
          <w:lang w:val="mi-NZ"/>
        </w:rPr>
        <mc:AlternateContent>
          <mc:Choice Requires="wps">
            <w:drawing>
              <wp:inline distT="0" distB="0" distL="0" distR="0" wp14:anchorId="1529E253" wp14:editId="6901BA53">
                <wp:extent cx="3698543" cy="1701579"/>
                <wp:effectExtent l="0" t="0" r="16510" b="1333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543" cy="1701579"/>
                        </a:xfrm>
                        <a:prstGeom prst="rect">
                          <a:avLst/>
                        </a:prstGeom>
                        <a:solidFill>
                          <a:srgbClr val="00B050"/>
                        </a:solidFill>
                        <a:ln w="9525">
                          <a:solidFill>
                            <a:srgbClr val="000000"/>
                          </a:solidFill>
                          <a:miter lim="800000"/>
                          <a:headEnd/>
                          <a:tailEnd/>
                        </a:ln>
                      </wps:spPr>
                      <wps:txbx>
                        <w:txbxContent>
                          <w:p w14:paraId="03035E2A" w14:textId="128C988A" w:rsidR="002722E2" w:rsidRDefault="002722E2" w:rsidP="002722E2">
                            <w:pPr>
                              <w:rPr>
                                <w:b/>
                                <w:bCs/>
                                <w:lang w:val="mi-NZ"/>
                              </w:rPr>
                            </w:pPr>
                            <w:r>
                              <w:rPr>
                                <w:lang w:val="mi-NZ"/>
                              </w:rPr>
                              <w:t xml:space="preserve">Saves data as </w:t>
                            </w:r>
                            <w:r w:rsidR="00343FE4" w:rsidRPr="00343FE4">
                              <w:rPr>
                                <w:b/>
                                <w:bCs/>
                                <w:lang w:val="mi-NZ"/>
                              </w:rPr>
                              <w:t>Graduate ROI Occupation by Field of Study</w:t>
                            </w:r>
                            <w:r w:rsidRPr="00110725">
                              <w:rPr>
                                <w:b/>
                                <w:bCs/>
                                <w:lang w:val="mi-NZ"/>
                              </w:rPr>
                              <w:t>.xlsx</w:t>
                            </w:r>
                          </w:p>
                          <w:p w14:paraId="3340190C" w14:textId="77777777" w:rsidR="002722E2" w:rsidRDefault="002722E2" w:rsidP="002722E2">
                            <w:pPr>
                              <w:rPr>
                                <w:lang w:val="mi-NZ"/>
                              </w:rPr>
                            </w:pPr>
                            <w:r>
                              <w:rPr>
                                <w:lang w:val="mi-NZ"/>
                              </w:rPr>
                              <w:t>Sheets:</w:t>
                            </w:r>
                          </w:p>
                          <w:p w14:paraId="3D0DA625" w14:textId="77777777" w:rsidR="002722E2" w:rsidRDefault="002722E2" w:rsidP="002722E2">
                            <w:pPr>
                              <w:pStyle w:val="ListParagraph"/>
                              <w:numPr>
                                <w:ilvl w:val="0"/>
                                <w:numId w:val="11"/>
                              </w:numPr>
                              <w:rPr>
                                <w:lang w:val="mi-NZ"/>
                              </w:rPr>
                            </w:pPr>
                            <w:r>
                              <w:rPr>
                                <w:lang w:val="mi-NZ"/>
                              </w:rPr>
                              <w:t>Top 30 Qualifications</w:t>
                            </w:r>
                          </w:p>
                          <w:p w14:paraId="4FABC08B" w14:textId="77777777" w:rsidR="002722E2" w:rsidRDefault="002722E2" w:rsidP="002722E2">
                            <w:pPr>
                              <w:pStyle w:val="ListParagraph"/>
                              <w:numPr>
                                <w:ilvl w:val="0"/>
                                <w:numId w:val="11"/>
                              </w:numPr>
                              <w:rPr>
                                <w:lang w:val="mi-NZ"/>
                              </w:rPr>
                            </w:pPr>
                            <w:r>
                              <w:rPr>
                                <w:lang w:val="mi-NZ"/>
                              </w:rPr>
                              <w:t>Top 25 Jobs</w:t>
                            </w:r>
                          </w:p>
                          <w:p w14:paraId="0B066BF1" w14:textId="77777777" w:rsidR="002722E2" w:rsidRDefault="002722E2" w:rsidP="002722E2">
                            <w:pPr>
                              <w:pStyle w:val="ListParagraph"/>
                              <w:numPr>
                                <w:ilvl w:val="0"/>
                                <w:numId w:val="11"/>
                              </w:numPr>
                              <w:rPr>
                                <w:lang w:val="mi-NZ"/>
                              </w:rPr>
                            </w:pPr>
                            <w:r>
                              <w:rPr>
                                <w:lang w:val="mi-NZ"/>
                              </w:rPr>
                              <w:t>Occupation by field of study</w:t>
                            </w:r>
                          </w:p>
                          <w:p w14:paraId="1067AF0E" w14:textId="77777777" w:rsidR="002722E2" w:rsidRPr="00110725" w:rsidRDefault="002722E2" w:rsidP="002722E2">
                            <w:pPr>
                              <w:pStyle w:val="ListParagraph"/>
                              <w:numPr>
                                <w:ilvl w:val="0"/>
                                <w:numId w:val="11"/>
                              </w:numPr>
                              <w:rPr>
                                <w:lang w:val="mi-NZ"/>
                              </w:rPr>
                            </w:pPr>
                            <w:r>
                              <w:rPr>
                                <w:lang w:val="mi-NZ"/>
                              </w:rPr>
                              <w:t>Field of study by occupation</w:t>
                            </w:r>
                          </w:p>
                          <w:p w14:paraId="74B36FE5" w14:textId="77777777" w:rsidR="002722E2" w:rsidRPr="001F7195" w:rsidRDefault="002722E2" w:rsidP="002722E2">
                            <w:pPr>
                              <w:rPr>
                                <w:lang w:val="mi-NZ"/>
                              </w:rPr>
                            </w:pPr>
                          </w:p>
                        </w:txbxContent>
                      </wps:txbx>
                      <wps:bodyPr rot="0" vert="horz" wrap="square" lIns="91440" tIns="45720" rIns="91440" bIns="45720" anchor="t" anchorCtr="0">
                        <a:noAutofit/>
                      </wps:bodyPr>
                    </wps:wsp>
                  </a:graphicData>
                </a:graphic>
              </wp:inline>
            </w:drawing>
          </mc:Choice>
          <mc:Fallback>
            <w:pict>
              <v:shapetype w14:anchorId="1529E253" id="_x0000_t202" coordsize="21600,21600" o:spt="202" path="m,l,21600r21600,l21600,xe">
                <v:stroke joinstyle="miter"/>
                <v:path gradientshapeok="t" o:connecttype="rect"/>
              </v:shapetype>
              <v:shape id="Text Box 17" o:spid="_x0000_s1032" type="#_x0000_t202" style="width:291.2pt;height:1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" fillcolor="#00b050">
                <v:textbox>
                  <w:txbxContent>
                    <w:p w14:paraId="03035E2A" w14:textId="128C988A" w:rsidR="002722E2" w:rsidRDefault="002722E2" w:rsidP="002722E2">
                      <w:pPr>
                        <w:rPr>
                          <w:b/>
                          <w:bCs/>
                          <w:lang w:val="mi-NZ"/>
                        </w:rPr>
                      </w:pPr>
                      <w:r>
                        <w:rPr>
                          <w:lang w:val="mi-NZ"/>
                        </w:rPr>
                        <w:t xml:space="preserve">Saves data as </w:t>
                      </w:r>
                      <w:r w:rsidR="00343FE4" w:rsidRPr="00343FE4">
                        <w:rPr>
                          <w:b/>
                          <w:bCs/>
                          <w:lang w:val="mi-NZ"/>
                        </w:rPr>
                        <w:t>Graduate ROI Occupation by Field of Study</w:t>
                      </w:r>
                      <w:r w:rsidRPr="00110725">
                        <w:rPr>
                          <w:b/>
                          <w:bCs/>
                          <w:lang w:val="mi-NZ"/>
                        </w:rPr>
                        <w:t>.xlsx</w:t>
                      </w:r>
                    </w:p>
                    <w:p w14:paraId="3340190C" w14:textId="77777777" w:rsidR="002722E2" w:rsidRDefault="002722E2" w:rsidP="002722E2">
                      <w:pPr>
                        <w:rPr>
                          <w:lang w:val="mi-NZ"/>
                        </w:rPr>
                      </w:pPr>
                      <w:r>
                        <w:rPr>
                          <w:lang w:val="mi-NZ"/>
                        </w:rPr>
                        <w:t>Sheets:</w:t>
                      </w:r>
                    </w:p>
                    <w:p w14:paraId="3D0DA625" w14:textId="77777777" w:rsidR="002722E2" w:rsidRDefault="002722E2" w:rsidP="002722E2">
                      <w:pPr>
                        <w:pStyle w:val="ListParagraph"/>
                        <w:numPr>
                          <w:ilvl w:val="0"/>
                          <w:numId w:val="11"/>
                        </w:numPr>
                        <w:rPr>
                          <w:lang w:val="mi-NZ"/>
                        </w:rPr>
                      </w:pPr>
                      <w:r>
                        <w:rPr>
                          <w:lang w:val="mi-NZ"/>
                        </w:rPr>
                        <w:t>Top 30 Qualifications</w:t>
                      </w:r>
                    </w:p>
                    <w:p w14:paraId="4FABC08B" w14:textId="77777777" w:rsidR="002722E2" w:rsidRDefault="002722E2" w:rsidP="002722E2">
                      <w:pPr>
                        <w:pStyle w:val="ListParagraph"/>
                        <w:numPr>
                          <w:ilvl w:val="0"/>
                          <w:numId w:val="11"/>
                        </w:numPr>
                        <w:rPr>
                          <w:lang w:val="mi-NZ"/>
                        </w:rPr>
                      </w:pPr>
                      <w:r>
                        <w:rPr>
                          <w:lang w:val="mi-NZ"/>
                        </w:rPr>
                        <w:t>Top 25 Jobs</w:t>
                      </w:r>
                    </w:p>
                    <w:p w14:paraId="0B066BF1" w14:textId="77777777" w:rsidR="002722E2" w:rsidRDefault="002722E2" w:rsidP="002722E2">
                      <w:pPr>
                        <w:pStyle w:val="ListParagraph"/>
                        <w:numPr>
                          <w:ilvl w:val="0"/>
                          <w:numId w:val="11"/>
                        </w:numPr>
                        <w:rPr>
                          <w:lang w:val="mi-NZ"/>
                        </w:rPr>
                      </w:pPr>
                      <w:r>
                        <w:rPr>
                          <w:lang w:val="mi-NZ"/>
                        </w:rPr>
                        <w:t>Occupation by field of study</w:t>
                      </w:r>
                    </w:p>
                    <w:p w14:paraId="1067AF0E" w14:textId="77777777" w:rsidR="002722E2" w:rsidRPr="00110725" w:rsidRDefault="002722E2" w:rsidP="002722E2">
                      <w:pPr>
                        <w:pStyle w:val="ListParagraph"/>
                        <w:numPr>
                          <w:ilvl w:val="0"/>
                          <w:numId w:val="11"/>
                        </w:numPr>
                        <w:rPr>
                          <w:lang w:val="mi-NZ"/>
                        </w:rPr>
                      </w:pPr>
                      <w:r>
                        <w:rPr>
                          <w:lang w:val="mi-NZ"/>
                        </w:rPr>
                        <w:t>Field of study by occupation</w:t>
                      </w:r>
                    </w:p>
                    <w:p w14:paraId="74B36FE5" w14:textId="77777777" w:rsidR="002722E2" w:rsidRPr="001F7195" w:rsidRDefault="002722E2" w:rsidP="002722E2">
                      <w:pPr>
                        <w:rPr>
                          <w:lang w:val="mi-NZ"/>
                        </w:rPr>
                      </w:pPr>
                    </w:p>
                  </w:txbxContent>
                </v:textbox>
                <w10:anchorlock/>
              </v:shape>
            </w:pict>
          </mc:Fallback>
        </mc:AlternateContent>
      </w:r>
    </w:p>
    <w:p w14:paraId="52E99710" w14:textId="24CDF429" w:rsidR="001C7291" w:rsidRDefault="006019FE" w:rsidP="006019FE">
      <w:pPr>
        <w:pStyle w:val="Heading1"/>
        <w:rPr>
          <w:lang w:val="mi-NZ"/>
        </w:rPr>
      </w:pPr>
      <w:r>
        <w:rPr>
          <w:lang w:val="mi-NZ"/>
        </w:rPr>
        <w:t>10_</w:t>
      </w:r>
      <w:r w:rsidR="001C7291">
        <w:rPr>
          <w:lang w:val="mi-NZ"/>
        </w:rPr>
        <w:t>populat</w:t>
      </w:r>
      <w:r w:rsidR="002E457B">
        <w:rPr>
          <w:lang w:val="mi-NZ"/>
        </w:rPr>
        <w:t>e</w:t>
      </w:r>
      <w:r w:rsidR="001C7291">
        <w:rPr>
          <w:lang w:val="mi-NZ"/>
        </w:rPr>
        <w:t>_GO_website_DB</w:t>
      </w:r>
      <w:r>
        <w:rPr>
          <w:lang w:val="mi-NZ"/>
        </w:rPr>
        <w:t>.rmd</w:t>
      </w:r>
    </w:p>
    <w:p w14:paraId="3E9AD353" w14:textId="7ABB98C1" w:rsidR="006019FE" w:rsidRDefault="001C7291" w:rsidP="001C7291">
      <w:pPr>
        <w:rPr>
          <w:lang w:val="mi-NZ"/>
        </w:rPr>
      </w:pPr>
      <w:r>
        <w:rPr>
          <w:lang w:val="mi-NZ"/>
        </w:rPr>
        <w:t xml:space="preserve">Populates new databases with analysis data creates thus far, lookup table information, and additional information from external websites. This is then used to </w:t>
      </w:r>
      <w:r w:rsidR="002E457B">
        <w:rPr>
          <w:lang w:val="mi-NZ"/>
        </w:rPr>
        <w:t>feed into the website.</w:t>
      </w:r>
    </w:p>
    <w:p w14:paraId="09E02405" w14:textId="64425380" w:rsidR="00D456CB" w:rsidRDefault="00D456CB" w:rsidP="001C7291">
      <w:pPr>
        <w:pBdr>
          <w:bottom w:val="single" w:sz="6" w:space="1" w:color="auto"/>
        </w:pBdr>
        <w:rPr>
          <w:lang w:val="mi-NZ"/>
        </w:rPr>
      </w:pPr>
      <w:r>
        <w:rPr>
          <w:lang w:val="mi-NZ"/>
        </w:rPr>
        <w:t>Established 3 database connections, only the first of which (go_analysis_</w:t>
      </w:r>
      <w:r w:rsidR="00034745">
        <w:rPr>
          <w:lang w:val="mi-NZ"/>
        </w:rPr>
        <w:t>data) which has been created in the codes thus far.</w:t>
      </w:r>
    </w:p>
    <w:p w14:paraId="5F8A31BC" w14:textId="77777777" w:rsidR="00FC3765" w:rsidRPr="00FC3765" w:rsidRDefault="00FC3765" w:rsidP="001C7291">
      <w:pPr>
        <w:pBdr>
          <w:bottom w:val="single" w:sz="6" w:space="1" w:color="auto"/>
        </w:pBdr>
        <w:rPr>
          <w:lang w:val="mi-NZ"/>
        </w:rPr>
      </w:pPr>
    </w:p>
    <w:p w14:paraId="1900EB4A" w14:textId="77777777" w:rsidR="00FC3765" w:rsidRPr="006019FE" w:rsidRDefault="00FC3765" w:rsidP="002722E2">
      <w:pPr>
        <w:rPr>
          <w:b/>
          <w:bCs/>
          <w:lang w:val="mi-NZ"/>
        </w:rPr>
      </w:pPr>
    </w:p>
    <w:p w14:paraId="6116AD34" w14:textId="77777777" w:rsidR="002722E2" w:rsidRPr="007A6D1E" w:rsidRDefault="002722E2" w:rsidP="002722E2">
      <w:pPr>
        <w:rPr>
          <w:lang w:val="mi-NZ"/>
        </w:rPr>
      </w:pPr>
    </w:p>
    <w:p w14:paraId="759E485A" w14:textId="77777777" w:rsidR="00736C7F" w:rsidRDefault="00736C7F" w:rsidP="007A3F7D"/>
    <w:sectPr w:rsidR="00736C7F" w:rsidSect="00B45247">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E67DD" w14:textId="77777777" w:rsidR="007E4074" w:rsidRDefault="007E4074" w:rsidP="00665687">
      <w:pPr>
        <w:spacing w:after="0"/>
      </w:pPr>
      <w:r>
        <w:separator/>
      </w:r>
    </w:p>
  </w:endnote>
  <w:endnote w:type="continuationSeparator" w:id="0">
    <w:p w14:paraId="3FAA64A6" w14:textId="77777777" w:rsidR="007E4074" w:rsidRDefault="007E4074" w:rsidP="00665687">
      <w:pPr>
        <w:spacing w:after="0"/>
      </w:pPr>
      <w:r>
        <w:continuationSeparator/>
      </w:r>
    </w:p>
  </w:endnote>
  <w:endnote w:type="continuationNotice" w:id="1">
    <w:p w14:paraId="75F3F3A1" w14:textId="77777777" w:rsidR="007E4074" w:rsidRDefault="007E407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aruGothicMPRO">
    <w:charset w:val="80"/>
    <w:family w:val="swiss"/>
    <w:pitch w:val="variable"/>
    <w:sig w:usb0="E00002FF" w:usb1="2AC7EDFE" w:usb2="00000012" w:usb3="00000000" w:csb0="00020001" w:csb1="00000000"/>
  </w:font>
  <w:font w:name="Levenim MT">
    <w:altName w:val="Levenim MT"/>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0C762" w14:textId="77777777" w:rsidR="00665687" w:rsidRPr="007D7A01" w:rsidRDefault="00665687" w:rsidP="00665687">
    <w:pPr>
      <w:pStyle w:val="Footer"/>
      <w:spacing w:before="40"/>
      <w:jc w:val="center"/>
      <w:rPr>
        <w:sz w:val="14"/>
        <w:szCs w:val="14"/>
      </w:rPr>
    </w:pPr>
    <w:r w:rsidRPr="007D7A01">
      <w:rPr>
        <w:sz w:val="14"/>
        <w:szCs w:val="14"/>
      </w:rPr>
      <w:t>www.universitiesnz.ac.nz</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13055" w14:textId="77777777" w:rsidR="00B45247" w:rsidRDefault="00B45247" w:rsidP="00B45247">
    <w:pPr>
      <w:pStyle w:val="Footer"/>
      <w:spacing w:before="40"/>
      <w:rPr>
        <w:sz w:val="14"/>
        <w:szCs w:val="14"/>
      </w:rPr>
    </w:pPr>
    <w:r w:rsidRPr="00665687">
      <w:rPr>
        <w:sz w:val="14"/>
        <w:szCs w:val="14"/>
      </w:rPr>
      <w:t xml:space="preserve">New Zealand Vice-Chancellors’ Committee | Level 9, 142 Lambton Quay | PO Box 11915 | Wellington </w:t>
    </w:r>
    <w:r>
      <w:rPr>
        <w:sz w:val="14"/>
        <w:szCs w:val="14"/>
      </w:rPr>
      <w:t>6</w:t>
    </w:r>
    <w:r w:rsidRPr="00665687">
      <w:rPr>
        <w:sz w:val="14"/>
        <w:szCs w:val="14"/>
      </w:rPr>
      <w:t>142 | New Zealand</w:t>
    </w:r>
  </w:p>
  <w:p w14:paraId="66D80E0F" w14:textId="77777777" w:rsidR="00B45247" w:rsidRDefault="00B45247" w:rsidP="00B45247">
    <w:pPr>
      <w:pStyle w:val="Footer"/>
      <w:spacing w:before="40"/>
      <w:jc w:val="center"/>
    </w:pPr>
    <w:r w:rsidRPr="00665687">
      <w:rPr>
        <w:smallCaps/>
        <w:sz w:val="14"/>
        <w:szCs w:val="14"/>
      </w:rPr>
      <w:t>T</w:t>
    </w:r>
    <w:r>
      <w:rPr>
        <w:sz w:val="14"/>
        <w:szCs w:val="14"/>
      </w:rPr>
      <w:t xml:space="preserve"> 64 4 381 8500 | </w:t>
    </w:r>
    <w:r w:rsidRPr="00665687">
      <w:rPr>
        <w:smallCaps/>
        <w:sz w:val="14"/>
        <w:szCs w:val="14"/>
      </w:rPr>
      <w:t>F</w:t>
    </w:r>
    <w:r>
      <w:rPr>
        <w:sz w:val="14"/>
        <w:szCs w:val="14"/>
      </w:rPr>
      <w:t xml:space="preserve"> 64 4 381 8501 | </w:t>
    </w:r>
    <w:r w:rsidRPr="00665687">
      <w:rPr>
        <w:b/>
        <w:smallCaps/>
        <w:sz w:val="14"/>
        <w:szCs w:val="14"/>
      </w:rPr>
      <w:t>W</w:t>
    </w:r>
    <w:r>
      <w:rPr>
        <w:sz w:val="14"/>
        <w:szCs w:val="14"/>
      </w:rPr>
      <w:t xml:space="preserve"> www.universitiesnz.ac.nz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A6CDD" w14:textId="77777777" w:rsidR="007E4074" w:rsidRDefault="007E4074" w:rsidP="00665687">
      <w:pPr>
        <w:spacing w:after="0"/>
      </w:pPr>
      <w:r>
        <w:separator/>
      </w:r>
    </w:p>
  </w:footnote>
  <w:footnote w:type="continuationSeparator" w:id="0">
    <w:p w14:paraId="650E1690" w14:textId="77777777" w:rsidR="007E4074" w:rsidRDefault="007E4074" w:rsidP="00665687">
      <w:pPr>
        <w:spacing w:after="0"/>
      </w:pPr>
      <w:r>
        <w:continuationSeparator/>
      </w:r>
    </w:p>
  </w:footnote>
  <w:footnote w:type="continuationNotice" w:id="1">
    <w:p w14:paraId="3BA0410E" w14:textId="77777777" w:rsidR="007E4074" w:rsidRDefault="007E407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523CA" w14:textId="77777777" w:rsidR="00665687" w:rsidRDefault="00665687" w:rsidP="0066568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DEC27" w14:textId="77777777" w:rsidR="00B45247" w:rsidRDefault="00B45247" w:rsidP="00B45247">
    <w:pPr>
      <w:pStyle w:val="Header"/>
      <w:jc w:val="right"/>
    </w:pPr>
    <w:r w:rsidRPr="00B45247">
      <w:rPr>
        <w:noProof/>
        <w:lang w:eastAsia="en-NZ"/>
      </w:rPr>
      <w:drawing>
        <wp:anchor distT="0" distB="0" distL="114300" distR="114300" simplePos="0" relativeHeight="251658240" behindDoc="1" locked="0" layoutInCell="1" allowOverlap="1" wp14:anchorId="0A83D112" wp14:editId="7DF84513">
          <wp:simplePos x="0" y="0"/>
          <wp:positionH relativeFrom="margin">
            <wp:align>right</wp:align>
          </wp:positionH>
          <wp:positionV relativeFrom="paragraph">
            <wp:posOffset>-363855</wp:posOffset>
          </wp:positionV>
          <wp:extent cx="2344420" cy="1439557"/>
          <wp:effectExtent l="0" t="0" r="0" b="8255"/>
          <wp:wrapTight wrapText="bothSides">
            <wp:wrapPolygon edited="0">
              <wp:start x="0" y="0"/>
              <wp:lineTo x="0" y="21438"/>
              <wp:lineTo x="21413" y="21438"/>
              <wp:lineTo x="214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mmon Files\Universities New Zealand\universities NZ - logo combined\UniNZ_with_birds_rgb.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44420" cy="143955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21E6"/>
    <w:multiLevelType w:val="hybridMultilevel"/>
    <w:tmpl w:val="6AE0AA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57306BE"/>
    <w:multiLevelType w:val="multilevel"/>
    <w:tmpl w:val="1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7784266"/>
    <w:multiLevelType w:val="hybridMultilevel"/>
    <w:tmpl w:val="28048A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671C5F"/>
    <w:multiLevelType w:val="hybridMultilevel"/>
    <w:tmpl w:val="57E4187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A892B70"/>
    <w:multiLevelType w:val="hybridMultilevel"/>
    <w:tmpl w:val="DAB2779C"/>
    <w:lvl w:ilvl="0" w:tplc="BC02258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E7C3727"/>
    <w:multiLevelType w:val="hybridMultilevel"/>
    <w:tmpl w:val="46128C0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F5947D6"/>
    <w:multiLevelType w:val="hybridMultilevel"/>
    <w:tmpl w:val="3DAC61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5F610FE"/>
    <w:multiLevelType w:val="hybridMultilevel"/>
    <w:tmpl w:val="BD10A1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7C60280"/>
    <w:multiLevelType w:val="hybridMultilevel"/>
    <w:tmpl w:val="5218F0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65C258B"/>
    <w:multiLevelType w:val="hybridMultilevel"/>
    <w:tmpl w:val="5C54A066"/>
    <w:lvl w:ilvl="0" w:tplc="1409000F">
      <w:start w:val="1"/>
      <w:numFmt w:val="decimal"/>
      <w:lvlText w:val="%1."/>
      <w:lvlJc w:val="left"/>
      <w:pPr>
        <w:ind w:left="720" w:hanging="360"/>
      </w:pPr>
      <w:rPr>
        <w:rFonts w:hint="default"/>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0122C1E"/>
    <w:multiLevelType w:val="hybridMultilevel"/>
    <w:tmpl w:val="039A676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2045824"/>
    <w:multiLevelType w:val="hybridMultilevel"/>
    <w:tmpl w:val="6D1AF7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2ED3163"/>
    <w:multiLevelType w:val="hybridMultilevel"/>
    <w:tmpl w:val="A0AA04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6446CEE"/>
    <w:multiLevelType w:val="hybridMultilevel"/>
    <w:tmpl w:val="84228D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71E1600"/>
    <w:multiLevelType w:val="hybridMultilevel"/>
    <w:tmpl w:val="7AD6D19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7"/>
  </w:num>
  <w:num w:numId="6">
    <w:abstractNumId w:val="5"/>
  </w:num>
  <w:num w:numId="7">
    <w:abstractNumId w:val="14"/>
  </w:num>
  <w:num w:numId="8">
    <w:abstractNumId w:val="11"/>
  </w:num>
  <w:num w:numId="9">
    <w:abstractNumId w:val="10"/>
  </w:num>
  <w:num w:numId="10">
    <w:abstractNumId w:val="9"/>
  </w:num>
  <w:num w:numId="11">
    <w:abstractNumId w:val="3"/>
  </w:num>
  <w:num w:numId="12">
    <w:abstractNumId w:val="13"/>
  </w:num>
  <w:num w:numId="13">
    <w:abstractNumId w:val="8"/>
  </w:num>
  <w:num w:numId="14">
    <w:abstractNumId w:val="12"/>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Wrench">
    <w15:presenceInfo w15:providerId="Windows Live" w15:userId="e35713eb8969d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57"/>
    <w:rsid w:val="000074E2"/>
    <w:rsid w:val="000130AB"/>
    <w:rsid w:val="00015BEC"/>
    <w:rsid w:val="00020D07"/>
    <w:rsid w:val="00021AC8"/>
    <w:rsid w:val="000256D4"/>
    <w:rsid w:val="00025857"/>
    <w:rsid w:val="00026862"/>
    <w:rsid w:val="000274DA"/>
    <w:rsid w:val="00034745"/>
    <w:rsid w:val="00043095"/>
    <w:rsid w:val="00045445"/>
    <w:rsid w:val="00045FCA"/>
    <w:rsid w:val="00082BC7"/>
    <w:rsid w:val="0009202B"/>
    <w:rsid w:val="000B308F"/>
    <w:rsid w:val="000B41F9"/>
    <w:rsid w:val="000E0696"/>
    <w:rsid w:val="000E4782"/>
    <w:rsid w:val="000F3C18"/>
    <w:rsid w:val="0010595D"/>
    <w:rsid w:val="001079E9"/>
    <w:rsid w:val="00113C94"/>
    <w:rsid w:val="00115FDA"/>
    <w:rsid w:val="00130FB1"/>
    <w:rsid w:val="00132F6A"/>
    <w:rsid w:val="001402FC"/>
    <w:rsid w:val="001449F0"/>
    <w:rsid w:val="00145040"/>
    <w:rsid w:val="0015257B"/>
    <w:rsid w:val="00152DDB"/>
    <w:rsid w:val="00156FE1"/>
    <w:rsid w:val="0016171D"/>
    <w:rsid w:val="00163229"/>
    <w:rsid w:val="001670DF"/>
    <w:rsid w:val="00182381"/>
    <w:rsid w:val="00197223"/>
    <w:rsid w:val="001A348C"/>
    <w:rsid w:val="001A7E70"/>
    <w:rsid w:val="001B362F"/>
    <w:rsid w:val="001C7291"/>
    <w:rsid w:val="001D727C"/>
    <w:rsid w:val="001E4AFB"/>
    <w:rsid w:val="001E5293"/>
    <w:rsid w:val="001E6FC8"/>
    <w:rsid w:val="001F68AA"/>
    <w:rsid w:val="00200B08"/>
    <w:rsid w:val="002019F3"/>
    <w:rsid w:val="00203004"/>
    <w:rsid w:val="00211CED"/>
    <w:rsid w:val="00213F77"/>
    <w:rsid w:val="00214088"/>
    <w:rsid w:val="00223D9D"/>
    <w:rsid w:val="00231753"/>
    <w:rsid w:val="00231A64"/>
    <w:rsid w:val="002348E0"/>
    <w:rsid w:val="00237733"/>
    <w:rsid w:val="00255B10"/>
    <w:rsid w:val="00261BCE"/>
    <w:rsid w:val="00266C89"/>
    <w:rsid w:val="00267048"/>
    <w:rsid w:val="00267DCC"/>
    <w:rsid w:val="00270922"/>
    <w:rsid w:val="00270D78"/>
    <w:rsid w:val="00272153"/>
    <w:rsid w:val="002722E2"/>
    <w:rsid w:val="0027516B"/>
    <w:rsid w:val="002757AE"/>
    <w:rsid w:val="00276346"/>
    <w:rsid w:val="002777FC"/>
    <w:rsid w:val="00281450"/>
    <w:rsid w:val="002949FD"/>
    <w:rsid w:val="002A2DA4"/>
    <w:rsid w:val="002A3101"/>
    <w:rsid w:val="002B5326"/>
    <w:rsid w:val="002B67F2"/>
    <w:rsid w:val="002C1010"/>
    <w:rsid w:val="002C1102"/>
    <w:rsid w:val="002C590A"/>
    <w:rsid w:val="002D2923"/>
    <w:rsid w:val="002D58DD"/>
    <w:rsid w:val="002E1A9B"/>
    <w:rsid w:val="002E457B"/>
    <w:rsid w:val="002F3474"/>
    <w:rsid w:val="00301D5B"/>
    <w:rsid w:val="003033BE"/>
    <w:rsid w:val="00304CCC"/>
    <w:rsid w:val="003052F8"/>
    <w:rsid w:val="0031538D"/>
    <w:rsid w:val="0032261E"/>
    <w:rsid w:val="003304CE"/>
    <w:rsid w:val="0033262D"/>
    <w:rsid w:val="00333778"/>
    <w:rsid w:val="00333F5A"/>
    <w:rsid w:val="00334808"/>
    <w:rsid w:val="00335457"/>
    <w:rsid w:val="003438FE"/>
    <w:rsid w:val="00343FE4"/>
    <w:rsid w:val="003444FB"/>
    <w:rsid w:val="00350A75"/>
    <w:rsid w:val="00360466"/>
    <w:rsid w:val="0036758E"/>
    <w:rsid w:val="00395E5A"/>
    <w:rsid w:val="003A0764"/>
    <w:rsid w:val="003A58E8"/>
    <w:rsid w:val="003A5C29"/>
    <w:rsid w:val="003B1E03"/>
    <w:rsid w:val="003C54E0"/>
    <w:rsid w:val="003C6793"/>
    <w:rsid w:val="003C7E5C"/>
    <w:rsid w:val="003D2422"/>
    <w:rsid w:val="003E3343"/>
    <w:rsid w:val="003E376E"/>
    <w:rsid w:val="003E7D29"/>
    <w:rsid w:val="003F6089"/>
    <w:rsid w:val="00402CC4"/>
    <w:rsid w:val="00403FDA"/>
    <w:rsid w:val="00405480"/>
    <w:rsid w:val="0040590A"/>
    <w:rsid w:val="00411102"/>
    <w:rsid w:val="00416DE6"/>
    <w:rsid w:val="00426D60"/>
    <w:rsid w:val="00427699"/>
    <w:rsid w:val="004276E3"/>
    <w:rsid w:val="00443BA5"/>
    <w:rsid w:val="00444B6B"/>
    <w:rsid w:val="0044729E"/>
    <w:rsid w:val="00452F28"/>
    <w:rsid w:val="004558E7"/>
    <w:rsid w:val="004623FD"/>
    <w:rsid w:val="00462FD1"/>
    <w:rsid w:val="00463B1F"/>
    <w:rsid w:val="004663B5"/>
    <w:rsid w:val="004716D5"/>
    <w:rsid w:val="00474EB1"/>
    <w:rsid w:val="004849FC"/>
    <w:rsid w:val="004A27DC"/>
    <w:rsid w:val="004A59FE"/>
    <w:rsid w:val="004A76BC"/>
    <w:rsid w:val="004C0AE8"/>
    <w:rsid w:val="004C3067"/>
    <w:rsid w:val="004C52F4"/>
    <w:rsid w:val="004E1D04"/>
    <w:rsid w:val="004E5144"/>
    <w:rsid w:val="004F0DA7"/>
    <w:rsid w:val="004F54A5"/>
    <w:rsid w:val="004F6F57"/>
    <w:rsid w:val="00500A96"/>
    <w:rsid w:val="00510496"/>
    <w:rsid w:val="00511B82"/>
    <w:rsid w:val="00514E37"/>
    <w:rsid w:val="00515302"/>
    <w:rsid w:val="00516422"/>
    <w:rsid w:val="00521BF0"/>
    <w:rsid w:val="00526CE9"/>
    <w:rsid w:val="00527402"/>
    <w:rsid w:val="00532C86"/>
    <w:rsid w:val="0054047B"/>
    <w:rsid w:val="00541912"/>
    <w:rsid w:val="00546A2E"/>
    <w:rsid w:val="00553314"/>
    <w:rsid w:val="00567F2B"/>
    <w:rsid w:val="00570F02"/>
    <w:rsid w:val="0057113F"/>
    <w:rsid w:val="005712DA"/>
    <w:rsid w:val="00574EAA"/>
    <w:rsid w:val="005760EC"/>
    <w:rsid w:val="005823CE"/>
    <w:rsid w:val="00586C16"/>
    <w:rsid w:val="005879FB"/>
    <w:rsid w:val="00594286"/>
    <w:rsid w:val="005A140C"/>
    <w:rsid w:val="005B214F"/>
    <w:rsid w:val="005B48A2"/>
    <w:rsid w:val="005B6476"/>
    <w:rsid w:val="005C67D6"/>
    <w:rsid w:val="005D16C1"/>
    <w:rsid w:val="005D7683"/>
    <w:rsid w:val="005E4BFC"/>
    <w:rsid w:val="005F5F79"/>
    <w:rsid w:val="005F6A71"/>
    <w:rsid w:val="00600D20"/>
    <w:rsid w:val="006019FE"/>
    <w:rsid w:val="006033B6"/>
    <w:rsid w:val="00604B67"/>
    <w:rsid w:val="00607D00"/>
    <w:rsid w:val="00610B85"/>
    <w:rsid w:val="006122DE"/>
    <w:rsid w:val="00612442"/>
    <w:rsid w:val="00630DFF"/>
    <w:rsid w:val="00636D6B"/>
    <w:rsid w:val="00646575"/>
    <w:rsid w:val="00662043"/>
    <w:rsid w:val="00665687"/>
    <w:rsid w:val="00670EDC"/>
    <w:rsid w:val="006711EB"/>
    <w:rsid w:val="006760B7"/>
    <w:rsid w:val="00681974"/>
    <w:rsid w:val="006A0339"/>
    <w:rsid w:val="006A35B4"/>
    <w:rsid w:val="006A7856"/>
    <w:rsid w:val="006B3F71"/>
    <w:rsid w:val="006C056F"/>
    <w:rsid w:val="006C4AAB"/>
    <w:rsid w:val="006C6430"/>
    <w:rsid w:val="006E58D1"/>
    <w:rsid w:val="006F1EA3"/>
    <w:rsid w:val="006F4573"/>
    <w:rsid w:val="006F61F2"/>
    <w:rsid w:val="006F6856"/>
    <w:rsid w:val="00707221"/>
    <w:rsid w:val="00724EF0"/>
    <w:rsid w:val="007262D7"/>
    <w:rsid w:val="00730897"/>
    <w:rsid w:val="00736C7F"/>
    <w:rsid w:val="0074130D"/>
    <w:rsid w:val="00747B80"/>
    <w:rsid w:val="00754DB0"/>
    <w:rsid w:val="00765DA1"/>
    <w:rsid w:val="007707F2"/>
    <w:rsid w:val="00770ED9"/>
    <w:rsid w:val="007815EE"/>
    <w:rsid w:val="007A0357"/>
    <w:rsid w:val="007A3F7D"/>
    <w:rsid w:val="007D291D"/>
    <w:rsid w:val="007D577F"/>
    <w:rsid w:val="007D6EBF"/>
    <w:rsid w:val="007D7A01"/>
    <w:rsid w:val="007E2344"/>
    <w:rsid w:val="007E4074"/>
    <w:rsid w:val="007E618C"/>
    <w:rsid w:val="007F01D2"/>
    <w:rsid w:val="007F38C4"/>
    <w:rsid w:val="008036F7"/>
    <w:rsid w:val="00803BDF"/>
    <w:rsid w:val="00804363"/>
    <w:rsid w:val="008108A9"/>
    <w:rsid w:val="008117C6"/>
    <w:rsid w:val="00813B9C"/>
    <w:rsid w:val="00824CBF"/>
    <w:rsid w:val="008264AA"/>
    <w:rsid w:val="008325D0"/>
    <w:rsid w:val="00835CD3"/>
    <w:rsid w:val="00836167"/>
    <w:rsid w:val="0085001C"/>
    <w:rsid w:val="00852F19"/>
    <w:rsid w:val="00853900"/>
    <w:rsid w:val="00866365"/>
    <w:rsid w:val="008910C8"/>
    <w:rsid w:val="00893C14"/>
    <w:rsid w:val="00895D0F"/>
    <w:rsid w:val="008964FF"/>
    <w:rsid w:val="008A2756"/>
    <w:rsid w:val="008B2859"/>
    <w:rsid w:val="008B36CD"/>
    <w:rsid w:val="008C1B3C"/>
    <w:rsid w:val="008C5560"/>
    <w:rsid w:val="008C734A"/>
    <w:rsid w:val="008E3FCF"/>
    <w:rsid w:val="008E4A21"/>
    <w:rsid w:val="008F4737"/>
    <w:rsid w:val="008F4906"/>
    <w:rsid w:val="00905508"/>
    <w:rsid w:val="0090690D"/>
    <w:rsid w:val="00906B12"/>
    <w:rsid w:val="00925203"/>
    <w:rsid w:val="0093444D"/>
    <w:rsid w:val="009446A0"/>
    <w:rsid w:val="00953DFF"/>
    <w:rsid w:val="00963615"/>
    <w:rsid w:val="009707B7"/>
    <w:rsid w:val="00970CB4"/>
    <w:rsid w:val="00977AC3"/>
    <w:rsid w:val="00983718"/>
    <w:rsid w:val="00987C94"/>
    <w:rsid w:val="00990DAF"/>
    <w:rsid w:val="00993200"/>
    <w:rsid w:val="00993B2A"/>
    <w:rsid w:val="009A18FB"/>
    <w:rsid w:val="009C1AE0"/>
    <w:rsid w:val="009C48C0"/>
    <w:rsid w:val="009C577F"/>
    <w:rsid w:val="009E5D08"/>
    <w:rsid w:val="009E7DFE"/>
    <w:rsid w:val="00A01A7B"/>
    <w:rsid w:val="00A16495"/>
    <w:rsid w:val="00A216A5"/>
    <w:rsid w:val="00A2242B"/>
    <w:rsid w:val="00A26D68"/>
    <w:rsid w:val="00A300CF"/>
    <w:rsid w:val="00A37081"/>
    <w:rsid w:val="00A57BD6"/>
    <w:rsid w:val="00A64900"/>
    <w:rsid w:val="00A7225B"/>
    <w:rsid w:val="00A75B4C"/>
    <w:rsid w:val="00A771C8"/>
    <w:rsid w:val="00A8666A"/>
    <w:rsid w:val="00A86860"/>
    <w:rsid w:val="00A9031A"/>
    <w:rsid w:val="00A94823"/>
    <w:rsid w:val="00AA5A62"/>
    <w:rsid w:val="00AA6855"/>
    <w:rsid w:val="00AA6859"/>
    <w:rsid w:val="00AB628E"/>
    <w:rsid w:val="00AB7B0F"/>
    <w:rsid w:val="00AC7262"/>
    <w:rsid w:val="00AD4C90"/>
    <w:rsid w:val="00B14C69"/>
    <w:rsid w:val="00B17808"/>
    <w:rsid w:val="00B21929"/>
    <w:rsid w:val="00B24318"/>
    <w:rsid w:val="00B35889"/>
    <w:rsid w:val="00B42717"/>
    <w:rsid w:val="00B45247"/>
    <w:rsid w:val="00B46607"/>
    <w:rsid w:val="00B55B20"/>
    <w:rsid w:val="00B604AD"/>
    <w:rsid w:val="00B61D7C"/>
    <w:rsid w:val="00B628A5"/>
    <w:rsid w:val="00B62F22"/>
    <w:rsid w:val="00B66C2D"/>
    <w:rsid w:val="00B72702"/>
    <w:rsid w:val="00B77860"/>
    <w:rsid w:val="00B97ADD"/>
    <w:rsid w:val="00BA1048"/>
    <w:rsid w:val="00BA2235"/>
    <w:rsid w:val="00BA35A1"/>
    <w:rsid w:val="00BA5FA4"/>
    <w:rsid w:val="00BB4AAA"/>
    <w:rsid w:val="00BC1C75"/>
    <w:rsid w:val="00BC606E"/>
    <w:rsid w:val="00BD203C"/>
    <w:rsid w:val="00BD3A8D"/>
    <w:rsid w:val="00BD5FF8"/>
    <w:rsid w:val="00BE2F22"/>
    <w:rsid w:val="00BF2D0C"/>
    <w:rsid w:val="00C063AD"/>
    <w:rsid w:val="00C07007"/>
    <w:rsid w:val="00C10E35"/>
    <w:rsid w:val="00C1347D"/>
    <w:rsid w:val="00C217E1"/>
    <w:rsid w:val="00C23A5D"/>
    <w:rsid w:val="00C24F05"/>
    <w:rsid w:val="00C30150"/>
    <w:rsid w:val="00C3093E"/>
    <w:rsid w:val="00C32490"/>
    <w:rsid w:val="00C35452"/>
    <w:rsid w:val="00C35777"/>
    <w:rsid w:val="00C47A8A"/>
    <w:rsid w:val="00C47CA5"/>
    <w:rsid w:val="00C54728"/>
    <w:rsid w:val="00C551D0"/>
    <w:rsid w:val="00C761CE"/>
    <w:rsid w:val="00C77FDB"/>
    <w:rsid w:val="00C83DD5"/>
    <w:rsid w:val="00C90ECB"/>
    <w:rsid w:val="00C94F46"/>
    <w:rsid w:val="00CA540D"/>
    <w:rsid w:val="00CB566C"/>
    <w:rsid w:val="00CB5EB5"/>
    <w:rsid w:val="00CC1775"/>
    <w:rsid w:val="00CC315B"/>
    <w:rsid w:val="00CE1167"/>
    <w:rsid w:val="00CF1B9F"/>
    <w:rsid w:val="00CF2946"/>
    <w:rsid w:val="00CF362F"/>
    <w:rsid w:val="00CF7F51"/>
    <w:rsid w:val="00D00951"/>
    <w:rsid w:val="00D0229B"/>
    <w:rsid w:val="00D03C9D"/>
    <w:rsid w:val="00D07220"/>
    <w:rsid w:val="00D12256"/>
    <w:rsid w:val="00D34294"/>
    <w:rsid w:val="00D363C0"/>
    <w:rsid w:val="00D40993"/>
    <w:rsid w:val="00D4158C"/>
    <w:rsid w:val="00D456CB"/>
    <w:rsid w:val="00D50132"/>
    <w:rsid w:val="00D55057"/>
    <w:rsid w:val="00D56339"/>
    <w:rsid w:val="00D57C7F"/>
    <w:rsid w:val="00D77B54"/>
    <w:rsid w:val="00D77E2E"/>
    <w:rsid w:val="00D907A5"/>
    <w:rsid w:val="00D97ACD"/>
    <w:rsid w:val="00DA058E"/>
    <w:rsid w:val="00DA0EA8"/>
    <w:rsid w:val="00DB2AB7"/>
    <w:rsid w:val="00DB3A7E"/>
    <w:rsid w:val="00DC03CC"/>
    <w:rsid w:val="00DC2257"/>
    <w:rsid w:val="00DC34CB"/>
    <w:rsid w:val="00DD0F3C"/>
    <w:rsid w:val="00DD6DC1"/>
    <w:rsid w:val="00DE28EE"/>
    <w:rsid w:val="00DF05E4"/>
    <w:rsid w:val="00E047F1"/>
    <w:rsid w:val="00E126DF"/>
    <w:rsid w:val="00E13BBE"/>
    <w:rsid w:val="00E22848"/>
    <w:rsid w:val="00E26F08"/>
    <w:rsid w:val="00E321E5"/>
    <w:rsid w:val="00E370D3"/>
    <w:rsid w:val="00E44DD8"/>
    <w:rsid w:val="00E51520"/>
    <w:rsid w:val="00E60868"/>
    <w:rsid w:val="00E63DEF"/>
    <w:rsid w:val="00E64599"/>
    <w:rsid w:val="00E64A18"/>
    <w:rsid w:val="00E64F22"/>
    <w:rsid w:val="00E747D2"/>
    <w:rsid w:val="00E74834"/>
    <w:rsid w:val="00E75DCD"/>
    <w:rsid w:val="00E762E4"/>
    <w:rsid w:val="00E809D1"/>
    <w:rsid w:val="00E85F8A"/>
    <w:rsid w:val="00E93B8C"/>
    <w:rsid w:val="00EB01B2"/>
    <w:rsid w:val="00EB05B9"/>
    <w:rsid w:val="00EB3FFC"/>
    <w:rsid w:val="00EC26F4"/>
    <w:rsid w:val="00EC3659"/>
    <w:rsid w:val="00ED0DF0"/>
    <w:rsid w:val="00ED180C"/>
    <w:rsid w:val="00ED2BEB"/>
    <w:rsid w:val="00ED403A"/>
    <w:rsid w:val="00ED4368"/>
    <w:rsid w:val="00EE2F2F"/>
    <w:rsid w:val="00EE32B2"/>
    <w:rsid w:val="00EE5CEB"/>
    <w:rsid w:val="00EF0452"/>
    <w:rsid w:val="00EF0DB7"/>
    <w:rsid w:val="00EF40EC"/>
    <w:rsid w:val="00F069C8"/>
    <w:rsid w:val="00F12202"/>
    <w:rsid w:val="00F21139"/>
    <w:rsid w:val="00F2748A"/>
    <w:rsid w:val="00F32DF6"/>
    <w:rsid w:val="00F32FBB"/>
    <w:rsid w:val="00F35AF1"/>
    <w:rsid w:val="00F37923"/>
    <w:rsid w:val="00F601A7"/>
    <w:rsid w:val="00F60E91"/>
    <w:rsid w:val="00F64B17"/>
    <w:rsid w:val="00F66F62"/>
    <w:rsid w:val="00F71796"/>
    <w:rsid w:val="00F739C3"/>
    <w:rsid w:val="00F73ED2"/>
    <w:rsid w:val="00F75CAC"/>
    <w:rsid w:val="00F96ECA"/>
    <w:rsid w:val="00F97A45"/>
    <w:rsid w:val="00FA3F74"/>
    <w:rsid w:val="00FB0323"/>
    <w:rsid w:val="00FB198A"/>
    <w:rsid w:val="00FC3765"/>
    <w:rsid w:val="00FC52B7"/>
    <w:rsid w:val="00FE6324"/>
    <w:rsid w:val="00FF3600"/>
    <w:rsid w:val="00FF365E"/>
    <w:rsid w:val="6265317D"/>
  </w:rsids>
  <m:mathPr>
    <m:mathFont m:val="Cambria Math"/>
    <m:brkBin m:val="before"/>
    <m:brkBinSub m:val="--"/>
    <m:smallFrac m:val="0"/>
    <m:dispDef/>
    <m:lMargin m:val="0"/>
    <m:rMargin m:val="0"/>
    <m:defJc m:val="centerGroup"/>
    <m:wrapIndent m:val="1440"/>
    <m:intLim m:val="subSup"/>
    <m:naryLim m:val="undOvr"/>
  </m:mathPr>
  <w:themeFontLang w:val="en-NZ"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ABF59"/>
  <w15:docId w15:val="{92BDF179-EC8B-4D2F-8C9E-11A23B5E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ECA"/>
  </w:style>
  <w:style w:type="paragraph" w:styleId="Heading1">
    <w:name w:val="heading 1"/>
    <w:basedOn w:val="Normal"/>
    <w:next w:val="Normal"/>
    <w:link w:val="Heading1Char"/>
    <w:uiPriority w:val="9"/>
    <w:qFormat/>
    <w:rsid w:val="00F96EC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F96EC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96EC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96EC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F96EC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F96EC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F96EC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F96EC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F96EC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6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687"/>
    <w:rPr>
      <w:rFonts w:ascii="Tahoma" w:hAnsi="Tahoma" w:cs="Tahoma"/>
      <w:sz w:val="16"/>
      <w:szCs w:val="16"/>
      <w:lang w:eastAsia="en-GB"/>
    </w:rPr>
  </w:style>
  <w:style w:type="paragraph" w:styleId="Header">
    <w:name w:val="header"/>
    <w:basedOn w:val="Normal"/>
    <w:link w:val="HeaderChar"/>
    <w:uiPriority w:val="99"/>
    <w:unhideWhenUsed/>
    <w:rsid w:val="00665687"/>
    <w:pPr>
      <w:tabs>
        <w:tab w:val="center" w:pos="4513"/>
        <w:tab w:val="right" w:pos="9026"/>
      </w:tabs>
      <w:spacing w:after="0"/>
    </w:pPr>
  </w:style>
  <w:style w:type="character" w:customStyle="1" w:styleId="HeaderChar">
    <w:name w:val="Header Char"/>
    <w:basedOn w:val="DefaultParagraphFont"/>
    <w:link w:val="Header"/>
    <w:uiPriority w:val="99"/>
    <w:rsid w:val="00665687"/>
    <w:rPr>
      <w:rFonts w:cs="Times New Roman"/>
      <w:szCs w:val="24"/>
      <w:lang w:eastAsia="en-GB"/>
    </w:rPr>
  </w:style>
  <w:style w:type="paragraph" w:styleId="Footer">
    <w:name w:val="footer"/>
    <w:basedOn w:val="Normal"/>
    <w:link w:val="FooterChar"/>
    <w:uiPriority w:val="99"/>
    <w:unhideWhenUsed/>
    <w:rsid w:val="00665687"/>
    <w:pPr>
      <w:tabs>
        <w:tab w:val="center" w:pos="4513"/>
        <w:tab w:val="right" w:pos="9026"/>
      </w:tabs>
      <w:spacing w:after="0"/>
    </w:pPr>
  </w:style>
  <w:style w:type="character" w:customStyle="1" w:styleId="FooterChar">
    <w:name w:val="Footer Char"/>
    <w:basedOn w:val="DefaultParagraphFont"/>
    <w:link w:val="Footer"/>
    <w:uiPriority w:val="99"/>
    <w:rsid w:val="00665687"/>
    <w:rPr>
      <w:rFonts w:cs="Times New Roman"/>
      <w:szCs w:val="24"/>
      <w:lang w:eastAsia="en-GB"/>
    </w:rPr>
  </w:style>
  <w:style w:type="paragraph" w:styleId="EndnoteText">
    <w:name w:val="endnote text"/>
    <w:basedOn w:val="Normal"/>
    <w:link w:val="EndnoteTextChar"/>
    <w:semiHidden/>
    <w:rsid w:val="007E2344"/>
    <w:pPr>
      <w:spacing w:after="0"/>
    </w:pPr>
    <w:rPr>
      <w:lang w:val="en-US"/>
    </w:rPr>
  </w:style>
  <w:style w:type="character" w:customStyle="1" w:styleId="EndnoteTextChar">
    <w:name w:val="Endnote Text Char"/>
    <w:basedOn w:val="DefaultParagraphFont"/>
    <w:link w:val="EndnoteText"/>
    <w:semiHidden/>
    <w:rsid w:val="007E2344"/>
    <w:rPr>
      <w:rFonts w:cs="Times New Roman"/>
      <w:lang w:val="en-US"/>
    </w:rPr>
  </w:style>
  <w:style w:type="character" w:styleId="EndnoteReference">
    <w:name w:val="endnote reference"/>
    <w:semiHidden/>
    <w:rsid w:val="007E2344"/>
    <w:rPr>
      <w:vertAlign w:val="superscript"/>
    </w:rPr>
  </w:style>
  <w:style w:type="character" w:styleId="Hyperlink">
    <w:name w:val="Hyperlink"/>
    <w:basedOn w:val="DefaultParagraphFont"/>
    <w:uiPriority w:val="99"/>
    <w:unhideWhenUsed/>
    <w:rsid w:val="007E2344"/>
    <w:rPr>
      <w:color w:val="0000FF" w:themeColor="hyperlink"/>
      <w:u w:val="single"/>
    </w:rPr>
  </w:style>
  <w:style w:type="paragraph" w:styleId="PlainText">
    <w:name w:val="Plain Text"/>
    <w:basedOn w:val="Normal"/>
    <w:link w:val="PlainTextChar"/>
    <w:uiPriority w:val="99"/>
    <w:unhideWhenUsed/>
    <w:rsid w:val="00427699"/>
    <w:pPr>
      <w:spacing w:after="0"/>
    </w:pPr>
    <w:rPr>
      <w:rFonts w:ascii="Calibri" w:hAnsi="Calibri"/>
      <w:szCs w:val="21"/>
      <w:lang w:eastAsia="zh-CN"/>
    </w:rPr>
  </w:style>
  <w:style w:type="character" w:customStyle="1" w:styleId="PlainTextChar">
    <w:name w:val="Plain Text Char"/>
    <w:basedOn w:val="DefaultParagraphFont"/>
    <w:link w:val="PlainText"/>
    <w:uiPriority w:val="99"/>
    <w:rsid w:val="00427699"/>
    <w:rPr>
      <w:rFonts w:ascii="Calibri" w:eastAsiaTheme="minorEastAsia" w:hAnsi="Calibri"/>
      <w:sz w:val="22"/>
      <w:szCs w:val="21"/>
      <w:lang w:eastAsia="zh-CN"/>
    </w:rPr>
  </w:style>
  <w:style w:type="paragraph" w:styleId="Title">
    <w:name w:val="Title"/>
    <w:basedOn w:val="Normal"/>
    <w:next w:val="Normal"/>
    <w:link w:val="TitleChar"/>
    <w:uiPriority w:val="10"/>
    <w:qFormat/>
    <w:rsid w:val="00F96ECA"/>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F96ECA"/>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F96ECA"/>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F96ECA"/>
    <w:rPr>
      <w:rFonts w:asciiTheme="majorHAnsi" w:eastAsiaTheme="majorEastAsia" w:hAnsiTheme="majorHAnsi" w:cstheme="majorBidi"/>
      <w:color w:val="4F81BD" w:themeColor="accent1"/>
      <w:sz w:val="28"/>
      <w:szCs w:val="28"/>
    </w:rPr>
  </w:style>
  <w:style w:type="character" w:customStyle="1" w:styleId="Heading1Char">
    <w:name w:val="Heading 1 Char"/>
    <w:basedOn w:val="DefaultParagraphFont"/>
    <w:link w:val="Heading1"/>
    <w:uiPriority w:val="9"/>
    <w:rsid w:val="00F96ECA"/>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F96EC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96ECA"/>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96ECA"/>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F96ECA"/>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F96ECA"/>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F96ECA"/>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F96ECA"/>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F96ECA"/>
    <w:rPr>
      <w:rFonts w:asciiTheme="majorHAnsi" w:eastAsiaTheme="majorEastAsia" w:hAnsiTheme="majorHAnsi" w:cstheme="majorBidi"/>
      <w:i/>
      <w:iCs/>
      <w:color w:val="244061" w:themeColor="accent1" w:themeShade="80"/>
    </w:rPr>
  </w:style>
  <w:style w:type="paragraph" w:styleId="ListParagraph">
    <w:name w:val="List Paragraph"/>
    <w:basedOn w:val="Normal"/>
    <w:uiPriority w:val="34"/>
    <w:qFormat/>
    <w:rsid w:val="004558E7"/>
    <w:pPr>
      <w:ind w:left="720"/>
      <w:contextualSpacing/>
    </w:pPr>
  </w:style>
  <w:style w:type="character" w:styleId="CommentReference">
    <w:name w:val="annotation reference"/>
    <w:basedOn w:val="DefaultParagraphFont"/>
    <w:uiPriority w:val="99"/>
    <w:semiHidden/>
    <w:unhideWhenUsed/>
    <w:rsid w:val="00612442"/>
    <w:rPr>
      <w:sz w:val="16"/>
      <w:szCs w:val="16"/>
    </w:rPr>
  </w:style>
  <w:style w:type="paragraph" w:styleId="CommentText">
    <w:name w:val="annotation text"/>
    <w:basedOn w:val="Normal"/>
    <w:link w:val="CommentTextChar"/>
    <w:uiPriority w:val="99"/>
    <w:semiHidden/>
    <w:unhideWhenUsed/>
    <w:rsid w:val="00612442"/>
  </w:style>
  <w:style w:type="character" w:customStyle="1" w:styleId="CommentTextChar">
    <w:name w:val="Comment Text Char"/>
    <w:basedOn w:val="DefaultParagraphFont"/>
    <w:link w:val="CommentText"/>
    <w:uiPriority w:val="99"/>
    <w:semiHidden/>
    <w:rsid w:val="00612442"/>
    <w:rPr>
      <w:rFonts w:cs="Times New Roman"/>
      <w:lang w:eastAsia="en-GB"/>
    </w:rPr>
  </w:style>
  <w:style w:type="paragraph" w:styleId="CommentSubject">
    <w:name w:val="annotation subject"/>
    <w:basedOn w:val="CommentText"/>
    <w:next w:val="CommentText"/>
    <w:link w:val="CommentSubjectChar"/>
    <w:uiPriority w:val="99"/>
    <w:semiHidden/>
    <w:unhideWhenUsed/>
    <w:rsid w:val="00612442"/>
    <w:rPr>
      <w:b/>
      <w:bCs/>
    </w:rPr>
  </w:style>
  <w:style w:type="character" w:customStyle="1" w:styleId="CommentSubjectChar">
    <w:name w:val="Comment Subject Char"/>
    <w:basedOn w:val="CommentTextChar"/>
    <w:link w:val="CommentSubject"/>
    <w:uiPriority w:val="99"/>
    <w:semiHidden/>
    <w:rsid w:val="00612442"/>
    <w:rPr>
      <w:rFonts w:cs="Times New Roman"/>
      <w:b/>
      <w:bCs/>
      <w:lang w:eastAsia="en-GB"/>
    </w:rPr>
  </w:style>
  <w:style w:type="character" w:styleId="UnresolvedMention">
    <w:name w:val="Unresolved Mention"/>
    <w:basedOn w:val="DefaultParagraphFont"/>
    <w:uiPriority w:val="99"/>
    <w:unhideWhenUsed/>
    <w:rsid w:val="00612442"/>
    <w:rPr>
      <w:color w:val="605E5C"/>
      <w:shd w:val="clear" w:color="auto" w:fill="E1DFDD"/>
    </w:rPr>
  </w:style>
  <w:style w:type="character" w:styleId="Mention">
    <w:name w:val="Mention"/>
    <w:basedOn w:val="DefaultParagraphFont"/>
    <w:uiPriority w:val="99"/>
    <w:unhideWhenUsed/>
    <w:rsid w:val="00612442"/>
    <w:rPr>
      <w:color w:val="2B579A"/>
      <w:shd w:val="clear" w:color="auto" w:fill="E1DFDD"/>
    </w:rPr>
  </w:style>
  <w:style w:type="paragraph" w:styleId="Quote">
    <w:name w:val="Quote"/>
    <w:basedOn w:val="Normal"/>
    <w:next w:val="Normal"/>
    <w:link w:val="QuoteChar"/>
    <w:uiPriority w:val="29"/>
    <w:qFormat/>
    <w:rsid w:val="00F96EC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F96ECA"/>
    <w:rPr>
      <w:color w:val="1F497D" w:themeColor="text2"/>
      <w:sz w:val="24"/>
      <w:szCs w:val="24"/>
    </w:rPr>
  </w:style>
  <w:style w:type="character" w:styleId="SubtleReference">
    <w:name w:val="Subtle Reference"/>
    <w:basedOn w:val="DefaultParagraphFont"/>
    <w:uiPriority w:val="31"/>
    <w:qFormat/>
    <w:rsid w:val="00F96ECA"/>
    <w:rPr>
      <w:smallCaps/>
      <w:color w:val="595959" w:themeColor="text1" w:themeTint="A6"/>
      <w:u w:val="none" w:color="7F7F7F" w:themeColor="text1" w:themeTint="80"/>
      <w:bdr w:val="none" w:sz="0" w:space="0" w:color="auto"/>
    </w:rPr>
  </w:style>
  <w:style w:type="table" w:styleId="TableGrid">
    <w:name w:val="Table Grid"/>
    <w:basedOn w:val="TableNormal"/>
    <w:uiPriority w:val="39"/>
    <w:rsid w:val="00272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F96ECA"/>
    <w:pPr>
      <w:spacing w:line="240" w:lineRule="auto"/>
    </w:pPr>
    <w:rPr>
      <w:b/>
      <w:bCs/>
      <w:smallCaps/>
      <w:color w:val="1F497D" w:themeColor="text2"/>
    </w:rPr>
  </w:style>
  <w:style w:type="character" w:styleId="Strong">
    <w:name w:val="Strong"/>
    <w:basedOn w:val="DefaultParagraphFont"/>
    <w:uiPriority w:val="22"/>
    <w:qFormat/>
    <w:rsid w:val="00F96ECA"/>
    <w:rPr>
      <w:b/>
      <w:bCs/>
    </w:rPr>
  </w:style>
  <w:style w:type="character" w:styleId="Emphasis">
    <w:name w:val="Emphasis"/>
    <w:basedOn w:val="DefaultParagraphFont"/>
    <w:uiPriority w:val="20"/>
    <w:qFormat/>
    <w:rsid w:val="00F96ECA"/>
    <w:rPr>
      <w:i/>
      <w:iCs/>
    </w:rPr>
  </w:style>
  <w:style w:type="paragraph" w:styleId="NoSpacing">
    <w:name w:val="No Spacing"/>
    <w:uiPriority w:val="1"/>
    <w:qFormat/>
    <w:rsid w:val="00F96ECA"/>
    <w:pPr>
      <w:spacing w:after="0" w:line="240" w:lineRule="auto"/>
    </w:pPr>
  </w:style>
  <w:style w:type="paragraph" w:styleId="IntenseQuote">
    <w:name w:val="Intense Quote"/>
    <w:basedOn w:val="Normal"/>
    <w:next w:val="Normal"/>
    <w:link w:val="IntenseQuoteChar"/>
    <w:uiPriority w:val="30"/>
    <w:qFormat/>
    <w:rsid w:val="00F96EC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F96EC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F96ECA"/>
    <w:rPr>
      <w:i/>
      <w:iCs/>
      <w:color w:val="595959" w:themeColor="text1" w:themeTint="A6"/>
    </w:rPr>
  </w:style>
  <w:style w:type="character" w:styleId="IntenseEmphasis">
    <w:name w:val="Intense Emphasis"/>
    <w:basedOn w:val="DefaultParagraphFont"/>
    <w:uiPriority w:val="21"/>
    <w:qFormat/>
    <w:rsid w:val="00F96ECA"/>
    <w:rPr>
      <w:b/>
      <w:bCs/>
      <w:i/>
      <w:iCs/>
    </w:rPr>
  </w:style>
  <w:style w:type="character" w:styleId="IntenseReference">
    <w:name w:val="Intense Reference"/>
    <w:basedOn w:val="DefaultParagraphFont"/>
    <w:uiPriority w:val="32"/>
    <w:qFormat/>
    <w:rsid w:val="00F96ECA"/>
    <w:rPr>
      <w:b/>
      <w:bCs/>
      <w:smallCaps/>
      <w:color w:val="1F497D" w:themeColor="text2"/>
      <w:u w:val="single"/>
    </w:rPr>
  </w:style>
  <w:style w:type="character" w:styleId="BookTitle">
    <w:name w:val="Book Title"/>
    <w:basedOn w:val="DefaultParagraphFont"/>
    <w:uiPriority w:val="33"/>
    <w:qFormat/>
    <w:rsid w:val="00F96ECA"/>
    <w:rPr>
      <w:b/>
      <w:bCs/>
      <w:smallCaps/>
      <w:spacing w:val="10"/>
    </w:rPr>
  </w:style>
  <w:style w:type="paragraph" w:styleId="TOCHeading">
    <w:name w:val="TOC Heading"/>
    <w:basedOn w:val="Heading1"/>
    <w:next w:val="Normal"/>
    <w:uiPriority w:val="39"/>
    <w:semiHidden/>
    <w:unhideWhenUsed/>
    <w:qFormat/>
    <w:rsid w:val="00F96ECA"/>
    <w:pPr>
      <w:outlineLvl w:val="9"/>
    </w:pPr>
  </w:style>
  <w:style w:type="character" w:styleId="FollowedHyperlink">
    <w:name w:val="FollowedHyperlink"/>
    <w:basedOn w:val="DefaultParagraphFont"/>
    <w:uiPriority w:val="99"/>
    <w:semiHidden/>
    <w:unhideWhenUsed/>
    <w:rsid w:val="00F739C3"/>
    <w:rPr>
      <w:color w:val="800080" w:themeColor="followedHyperlink"/>
      <w:u w:val="single"/>
    </w:rPr>
  </w:style>
  <w:style w:type="character" w:styleId="PlaceholderText">
    <w:name w:val="Placeholder Text"/>
    <w:basedOn w:val="DefaultParagraphFont"/>
    <w:uiPriority w:val="99"/>
    <w:semiHidden/>
    <w:rsid w:val="005823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iversitiesnewzealand.sharepoint.com/Shared/Shared%20Documents/Shared/Graduate%20Outcomes%20tool/Census%20based/2018_process/GO%20Obtaining%20Annual%20Fees,%20Durations%20and%20SAC%20funding.docx?web=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zgraduateoutcomes.ac.nz/EmploymentResearc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https://universitiesnewzealand.sharepoint.com/Shared/Shared%20Documents/Shared/UNZ%20Templates/Letterhead%20-%20Two%20Pag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EDA2D182A5CB4FB9BA8D9AF5786416" ma:contentTypeVersion="12" ma:contentTypeDescription="Create a new document." ma:contentTypeScope="" ma:versionID="4fd60931bb43e4a6618dcb8ade727f00">
  <xsd:schema xmlns:xsd="http://www.w3.org/2001/XMLSchema" xmlns:xs="http://www.w3.org/2001/XMLSchema" xmlns:p="http://schemas.microsoft.com/office/2006/metadata/properties" xmlns:ns2="df735e53-efbe-41fc-ae6f-05ad6d4f423e" xmlns:ns3="5bca14c9-f708-4595-b87f-a3bf9dbbf6b5" targetNamespace="http://schemas.microsoft.com/office/2006/metadata/properties" ma:root="true" ma:fieldsID="9ac9ad4176377412057486f54fcc4f5d" ns2:_="" ns3:_="">
    <xsd:import namespace="df735e53-efbe-41fc-ae6f-05ad6d4f423e"/>
    <xsd:import namespace="5bca14c9-f708-4595-b87f-a3bf9dbbf6b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35e53-efbe-41fc-ae6f-05ad6d4f423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ca14c9-f708-4595-b87f-a3bf9dbbf6b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C46B9-1894-4EE2-AA4A-9DD1BF8CE7E2}">
  <ds:schemaRefs>
    <ds:schemaRef ds:uri="http://schemas.microsoft.com/sharepoint/v3/contenttype/forms"/>
  </ds:schemaRefs>
</ds:datastoreItem>
</file>

<file path=customXml/itemProps2.xml><?xml version="1.0" encoding="utf-8"?>
<ds:datastoreItem xmlns:ds="http://schemas.openxmlformats.org/officeDocument/2006/customXml" ds:itemID="{DC39F555-C6D1-4758-9D71-257A10BE09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BF5C2C-7090-4031-ADAB-3BD7748A7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35e53-efbe-41fc-ae6f-05ad6d4f423e"/>
    <ds:schemaRef ds:uri="5bca14c9-f708-4595-b87f-a3bf9dbbf6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515A50-8AB6-478C-99F0-95FF7BBA3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Letterhead%20-%20Two%20Pages.dotx</Template>
  <TotalTime>534</TotalTime>
  <Pages>10</Pages>
  <Words>2176</Words>
  <Characters>12404</Characters>
  <Application>Microsoft Office Word</Application>
  <DocSecurity>0</DocSecurity>
  <Lines>103</Lines>
  <Paragraphs>29</Paragraphs>
  <ScaleCrop>false</ScaleCrop>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Henwood</dc:creator>
  <cp:keywords/>
  <cp:lastModifiedBy>Daniel Wrench</cp:lastModifiedBy>
  <cp:revision>215</cp:revision>
  <cp:lastPrinted>2020-03-02T02:29:00Z</cp:lastPrinted>
  <dcterms:created xsi:type="dcterms:W3CDTF">2020-03-02T02:20:00Z</dcterms:created>
  <dcterms:modified xsi:type="dcterms:W3CDTF">2021-02-02T03:36:00Z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0x01010019EDA2D182A5CB4FB9BA8D9AF5786416</vt:lpwstr>
  </property>
</Properties>
</file>